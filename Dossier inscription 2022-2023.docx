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EC03E" w14:textId="7F7F5895" w:rsidR="00AF2578" w:rsidRDefault="00AF2578" w:rsidP="00AF2578">
      <w:pPr>
        <w:jc w:val="center"/>
        <w:rPr>
          <w:rFonts w:ascii="Arial Black" w:hAnsi="Arial Black"/>
          <w:noProof/>
          <w:sz w:val="40"/>
          <w:szCs w:val="40"/>
          <w:lang w:eastAsia="fr-FR"/>
        </w:rPr>
      </w:pPr>
    </w:p>
    <w:p w14:paraId="378F5A51" w14:textId="61DAD952" w:rsidR="00AF2578" w:rsidRDefault="00DC1A21" w:rsidP="00AF2578">
      <w:pPr>
        <w:jc w:val="center"/>
        <w:rPr>
          <w:rFonts w:ascii="Arial Black" w:hAnsi="Arial Black"/>
          <w:noProof/>
          <w:sz w:val="40"/>
          <w:szCs w:val="40"/>
          <w:lang w:eastAsia="fr-FR"/>
        </w:rPr>
      </w:pPr>
      <w:r>
        <w:rPr>
          <w:rFonts w:ascii="Arial Black" w:hAnsi="Arial Black"/>
          <w:noProof/>
          <w:sz w:val="24"/>
          <w:szCs w:val="24"/>
          <w:lang w:eastAsia="fr-FR"/>
        </w:rPr>
        <w:drawing>
          <wp:inline distT="0" distB="0" distL="0" distR="0" wp14:anchorId="23D01554" wp14:editId="716952F7">
            <wp:extent cx="5759450" cy="1313180"/>
            <wp:effectExtent l="133350" t="76200" r="88900" b="134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la-farandole.jpg"/>
                    <pic:cNvPicPr/>
                  </pic:nvPicPr>
                  <pic:blipFill>
                    <a:blip r:embed="rId7">
                      <a:extLst>
                        <a:ext uri="{28A0092B-C50C-407E-A947-70E740481C1C}">
                          <a14:useLocalDpi xmlns:a14="http://schemas.microsoft.com/office/drawing/2010/main" val="0"/>
                        </a:ext>
                      </a:extLst>
                    </a:blip>
                    <a:stretch>
                      <a:fillRect/>
                    </a:stretch>
                  </pic:blipFill>
                  <pic:spPr>
                    <a:xfrm>
                      <a:off x="0" y="0"/>
                      <a:ext cx="5759450" cy="13131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1711B18" w14:textId="18998582" w:rsidR="00AF2578" w:rsidRDefault="00AF2578" w:rsidP="00AF2578">
      <w:pPr>
        <w:jc w:val="center"/>
        <w:rPr>
          <w:rFonts w:ascii="Arial Black" w:hAnsi="Arial Black"/>
          <w:noProof/>
          <w:sz w:val="40"/>
          <w:szCs w:val="40"/>
          <w:lang w:eastAsia="fr-FR"/>
        </w:rPr>
      </w:pPr>
    </w:p>
    <w:p w14:paraId="66637809" w14:textId="77777777" w:rsidR="00AF2578" w:rsidRDefault="00AF2578" w:rsidP="00AF2578">
      <w:pPr>
        <w:jc w:val="center"/>
        <w:rPr>
          <w:rFonts w:ascii="Arial Black" w:hAnsi="Arial Black"/>
          <w:noProof/>
          <w:sz w:val="40"/>
          <w:szCs w:val="40"/>
          <w:lang w:eastAsia="fr-FR"/>
        </w:rPr>
      </w:pPr>
    </w:p>
    <w:p w14:paraId="7DF3FEB0" w14:textId="6833A1F3" w:rsidR="00AF2578" w:rsidRPr="00D50E37" w:rsidRDefault="00AF2578" w:rsidP="00AF2578">
      <w:pPr>
        <w:jc w:val="center"/>
        <w:rPr>
          <w:rFonts w:ascii="Arial Black" w:hAnsi="Arial Black"/>
          <w:noProof/>
          <w:color w:val="4A442A" w:themeColor="background2" w:themeShade="40"/>
          <w:sz w:val="48"/>
          <w:szCs w:val="48"/>
          <w:lang w:eastAsia="fr-FR"/>
        </w:rPr>
      </w:pPr>
      <w:r w:rsidRPr="00D50E37">
        <w:rPr>
          <w:rFonts w:ascii="Arial Black" w:hAnsi="Arial Black"/>
          <w:noProof/>
          <w:color w:val="4A442A" w:themeColor="background2" w:themeShade="40"/>
          <w:sz w:val="48"/>
          <w:szCs w:val="48"/>
          <w:lang w:eastAsia="fr-FR"/>
        </w:rPr>
        <w:t>DOSSIER D’INSCRIPTION</w:t>
      </w:r>
    </w:p>
    <w:p w14:paraId="596528A6" w14:textId="4FE1B2E4" w:rsidR="00AF2578" w:rsidRPr="00D50E37" w:rsidRDefault="00AF2578">
      <w:pPr>
        <w:rPr>
          <w:rFonts w:ascii="Arial Black" w:hAnsi="Arial Black"/>
          <w:noProof/>
          <w:color w:val="4A442A" w:themeColor="background2" w:themeShade="40"/>
          <w:sz w:val="40"/>
          <w:szCs w:val="40"/>
          <w:lang w:eastAsia="fr-FR"/>
        </w:rPr>
      </w:pPr>
    </w:p>
    <w:p w14:paraId="42A327C6" w14:textId="610C7CB0" w:rsidR="00AF2578" w:rsidRPr="00D50E37" w:rsidRDefault="00AF2578" w:rsidP="00AF2578">
      <w:pPr>
        <w:jc w:val="center"/>
        <w:rPr>
          <w:rFonts w:ascii="Arial Black" w:hAnsi="Arial Black"/>
          <w:noProof/>
          <w:color w:val="4A442A" w:themeColor="background2" w:themeShade="40"/>
          <w:sz w:val="24"/>
          <w:szCs w:val="24"/>
          <w:lang w:eastAsia="fr-FR"/>
        </w:rPr>
      </w:pPr>
      <w:r w:rsidRPr="00D50E37">
        <w:rPr>
          <w:rFonts w:ascii="Arial Black" w:hAnsi="Arial Black"/>
          <w:noProof/>
          <w:color w:val="4A442A" w:themeColor="background2" w:themeShade="40"/>
          <w:sz w:val="24"/>
          <w:szCs w:val="24"/>
          <w:lang w:eastAsia="fr-FR"/>
        </w:rPr>
        <w:t>Ecole Elemen’Terre</w:t>
      </w:r>
      <w:bookmarkStart w:id="0" w:name="_GoBack"/>
      <w:bookmarkEnd w:id="0"/>
    </w:p>
    <w:p w14:paraId="296A39CA" w14:textId="77777777" w:rsidR="00AF2578" w:rsidRPr="00D50E37" w:rsidRDefault="00AF2578" w:rsidP="00AF2578">
      <w:pPr>
        <w:jc w:val="center"/>
        <w:rPr>
          <w:rFonts w:ascii="Arial Black" w:hAnsi="Arial Black"/>
          <w:noProof/>
          <w:color w:val="4A442A" w:themeColor="background2" w:themeShade="40"/>
          <w:sz w:val="24"/>
          <w:szCs w:val="24"/>
          <w:lang w:eastAsia="fr-FR"/>
        </w:rPr>
      </w:pPr>
    </w:p>
    <w:p w14:paraId="0AF38D88" w14:textId="4D72A8CB" w:rsidR="00AF2578" w:rsidRPr="00D50E37" w:rsidRDefault="00AF2578" w:rsidP="00AF2578">
      <w:pPr>
        <w:jc w:val="center"/>
        <w:rPr>
          <w:rFonts w:ascii="Arial Black" w:hAnsi="Arial Black"/>
          <w:noProof/>
          <w:color w:val="4A442A" w:themeColor="background2" w:themeShade="40"/>
          <w:sz w:val="24"/>
          <w:szCs w:val="24"/>
          <w:lang w:eastAsia="fr-FR"/>
        </w:rPr>
      </w:pPr>
      <w:r w:rsidRPr="00D50E37">
        <w:rPr>
          <w:rFonts w:ascii="Arial Black" w:hAnsi="Arial Black"/>
          <w:noProof/>
          <w:color w:val="4A442A" w:themeColor="background2" w:themeShade="40"/>
          <w:sz w:val="24"/>
          <w:szCs w:val="24"/>
          <w:lang w:eastAsia="fr-FR"/>
        </w:rPr>
        <w:t>1554 Avenue du Vignau</w:t>
      </w:r>
    </w:p>
    <w:p w14:paraId="7BD3B961" w14:textId="77777777" w:rsidR="00AF2578" w:rsidRPr="00D50E37" w:rsidRDefault="00AF2578" w:rsidP="00AF2578">
      <w:pPr>
        <w:jc w:val="center"/>
        <w:rPr>
          <w:rFonts w:ascii="Arial Black" w:hAnsi="Arial Black"/>
          <w:noProof/>
          <w:color w:val="4A442A" w:themeColor="background2" w:themeShade="40"/>
          <w:sz w:val="24"/>
          <w:szCs w:val="24"/>
          <w:lang w:eastAsia="fr-FR"/>
        </w:rPr>
      </w:pPr>
    </w:p>
    <w:p w14:paraId="7CC2B5F5" w14:textId="77777777" w:rsidR="00D50E37" w:rsidRPr="00D50E37" w:rsidRDefault="00AF2578" w:rsidP="00AF2578">
      <w:pPr>
        <w:jc w:val="center"/>
        <w:rPr>
          <w:rFonts w:ascii="Arial Black" w:hAnsi="Arial Black"/>
          <w:noProof/>
          <w:color w:val="4A442A" w:themeColor="background2" w:themeShade="40"/>
          <w:sz w:val="24"/>
          <w:szCs w:val="24"/>
          <w:lang w:eastAsia="fr-FR"/>
        </w:rPr>
      </w:pPr>
      <w:r w:rsidRPr="00D50E37">
        <w:rPr>
          <w:rFonts w:ascii="Arial Black" w:hAnsi="Arial Black"/>
          <w:noProof/>
          <w:color w:val="4A442A" w:themeColor="background2" w:themeShade="40"/>
          <w:sz w:val="24"/>
          <w:szCs w:val="24"/>
          <w:lang w:eastAsia="fr-FR"/>
        </w:rPr>
        <w:t>40 000 Mont de Marsan</w:t>
      </w:r>
    </w:p>
    <w:p w14:paraId="1C7EDEA0" w14:textId="77777777" w:rsidR="00D50E37" w:rsidRPr="00D50E37" w:rsidRDefault="00D50E37" w:rsidP="00AF2578">
      <w:pPr>
        <w:jc w:val="center"/>
        <w:rPr>
          <w:rFonts w:ascii="Arial Black" w:hAnsi="Arial Black"/>
          <w:noProof/>
          <w:color w:val="4A442A" w:themeColor="background2" w:themeShade="40"/>
          <w:sz w:val="24"/>
          <w:szCs w:val="24"/>
          <w:lang w:eastAsia="fr-FR"/>
        </w:rPr>
      </w:pPr>
    </w:p>
    <w:p w14:paraId="551D4622" w14:textId="34071C75" w:rsidR="00D50E37" w:rsidRPr="00D50E37" w:rsidRDefault="00D50E37" w:rsidP="00D50E37">
      <w:pPr>
        <w:rPr>
          <w:rFonts w:ascii="Arial Black" w:hAnsi="Arial Black"/>
          <w:noProof/>
          <w:color w:val="4A442A" w:themeColor="background2" w:themeShade="40"/>
          <w:sz w:val="24"/>
          <w:szCs w:val="24"/>
          <w:lang w:eastAsia="fr-FR"/>
        </w:rPr>
      </w:pPr>
    </w:p>
    <w:p w14:paraId="2A49FA6C" w14:textId="6BB27C65" w:rsidR="009A30EC" w:rsidRPr="00D50E37" w:rsidRDefault="00D50E37" w:rsidP="00AF2578">
      <w:pPr>
        <w:jc w:val="center"/>
        <w:rPr>
          <w:rFonts w:asciiTheme="minorHAnsi" w:eastAsia="Overlock" w:hAnsiTheme="minorHAnsi" w:cstheme="minorHAnsi"/>
          <w:b/>
          <w:color w:val="5B9BD5"/>
          <w:sz w:val="48"/>
          <w:szCs w:val="48"/>
          <w:lang w:eastAsia="fr-FR"/>
        </w:rPr>
      </w:pPr>
      <w:r w:rsidRPr="00D50E37">
        <w:rPr>
          <w:rFonts w:ascii="Arial Black" w:hAnsi="Arial Black"/>
          <w:noProof/>
          <w:color w:val="4A442A" w:themeColor="background2" w:themeShade="40"/>
          <w:sz w:val="48"/>
          <w:szCs w:val="48"/>
          <w:lang w:eastAsia="fr-FR"/>
        </w:rPr>
        <w:t>Année 2022 - 2023</w:t>
      </w:r>
      <w:r w:rsidR="009A30EC" w:rsidRPr="00D50E37">
        <w:rPr>
          <w:rFonts w:asciiTheme="minorHAnsi" w:eastAsia="Overlock" w:hAnsiTheme="minorHAnsi" w:cstheme="minorHAnsi"/>
          <w:b/>
          <w:color w:val="5B9BD5"/>
          <w:sz w:val="48"/>
          <w:szCs w:val="48"/>
          <w:lang w:eastAsia="fr-FR"/>
        </w:rPr>
        <w:br w:type="page"/>
      </w:r>
    </w:p>
    <w:p w14:paraId="7318CC4F" w14:textId="77777777" w:rsidR="0018465B" w:rsidRPr="0018465B" w:rsidRDefault="0018465B" w:rsidP="00D50E37">
      <w:pPr>
        <w:widowControl/>
        <w:pBdr>
          <w:top w:val="nil"/>
          <w:left w:val="nil"/>
          <w:bottom w:val="nil"/>
          <w:right w:val="nil"/>
          <w:between w:val="nil"/>
        </w:pBdr>
        <w:autoSpaceDE/>
        <w:autoSpaceDN/>
        <w:spacing w:before="480" w:after="480" w:line="276" w:lineRule="auto"/>
        <w:ind w:right="567"/>
        <w:rPr>
          <w:rFonts w:asciiTheme="minorHAnsi" w:eastAsia="Overlock" w:hAnsiTheme="minorHAnsi" w:cstheme="minorHAnsi"/>
          <w:b/>
          <w:color w:val="5B9BD5"/>
          <w:lang w:eastAsia="fr-FR"/>
        </w:rPr>
      </w:pPr>
    </w:p>
    <w:p w14:paraId="1962F30E"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mallCaps/>
          <w:sz w:val="32"/>
          <w:lang w:eastAsia="fr-FR"/>
        </w:rPr>
      </w:pPr>
      <w:r w:rsidRPr="0018465B">
        <w:rPr>
          <w:rFonts w:asciiTheme="minorHAnsi" w:eastAsia="Comic Sans MS" w:hAnsiTheme="minorHAnsi" w:cstheme="minorHAnsi"/>
          <w:b/>
          <w:smallCaps/>
          <w:sz w:val="32"/>
          <w:lang w:eastAsia="fr-FR"/>
        </w:rPr>
        <w:t>DOCUMENTS À FOURNIR</w:t>
      </w:r>
    </w:p>
    <w:p w14:paraId="04131969" w14:textId="77777777" w:rsidR="0018465B" w:rsidRDefault="0018465B" w:rsidP="0018465B">
      <w:pPr>
        <w:widowControl/>
        <w:pBdr>
          <w:top w:val="nil"/>
          <w:left w:val="nil"/>
          <w:bottom w:val="nil"/>
          <w:right w:val="nil"/>
          <w:between w:val="nil"/>
        </w:pBdr>
        <w:autoSpaceDE/>
        <w:autoSpaceDN/>
        <w:spacing w:line="276" w:lineRule="auto"/>
        <w:rPr>
          <w:rFonts w:asciiTheme="minorHAnsi" w:eastAsia="Comic Sans MS" w:hAnsiTheme="minorHAnsi" w:cstheme="minorHAnsi"/>
          <w:b/>
          <w:color w:val="000000"/>
          <w:u w:val="single"/>
          <w:lang w:eastAsia="fr-FR"/>
        </w:rPr>
      </w:pPr>
    </w:p>
    <w:p w14:paraId="6BC282E5" w14:textId="77777777" w:rsidR="00EC3F03" w:rsidRPr="0018465B" w:rsidRDefault="00EC3F03" w:rsidP="0018465B">
      <w:pPr>
        <w:widowControl/>
        <w:pBdr>
          <w:top w:val="nil"/>
          <w:left w:val="nil"/>
          <w:bottom w:val="nil"/>
          <w:right w:val="nil"/>
          <w:between w:val="nil"/>
        </w:pBdr>
        <w:autoSpaceDE/>
        <w:autoSpaceDN/>
        <w:spacing w:line="276" w:lineRule="auto"/>
        <w:rPr>
          <w:rFonts w:asciiTheme="minorHAnsi" w:eastAsia="Comic Sans MS" w:hAnsiTheme="minorHAnsi" w:cstheme="minorHAnsi"/>
          <w:b/>
          <w:color w:val="000000"/>
          <w:u w:val="single"/>
          <w:lang w:eastAsia="fr-FR"/>
        </w:rPr>
      </w:pPr>
    </w:p>
    <w:p w14:paraId="20247C69"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Extrait de livret de famille</w:t>
      </w:r>
    </w:p>
    <w:p w14:paraId="32C58D4E"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En cas de divorce ou séparation des parents : copie du jugement des Affaires Familiales stipulant les conditions d’exercice de l’autorité parentale</w:t>
      </w:r>
    </w:p>
    <w:p w14:paraId="5FCAB5E9"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Justificatif de domicile daté de moins de 2 mois</w:t>
      </w:r>
    </w:p>
    <w:p w14:paraId="7EB19DE8"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Copies Vaccins (Carnet de santé)</w:t>
      </w:r>
    </w:p>
    <w:p w14:paraId="7F03CD8E"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 xml:space="preserve">En cas de traitement régulier, les ordonnances récentes et médicaments correspondants (boîtes de médicaments dans leurs emballages d'origine, marquées au nom de l'enfant, avec la notice) </w:t>
      </w:r>
      <w:r w:rsidRPr="0018465B">
        <w:rPr>
          <w:rFonts w:asciiTheme="minorHAnsi" w:eastAsia="Overlock" w:hAnsiTheme="minorHAnsi" w:cstheme="minorHAnsi"/>
          <w:lang w:eastAsia="fr-FR"/>
        </w:rPr>
        <w:t>ANNEXE</w:t>
      </w:r>
      <w:sdt>
        <w:sdtPr>
          <w:rPr>
            <w:rFonts w:asciiTheme="minorHAnsi" w:eastAsia="Calibri" w:hAnsiTheme="minorHAnsi" w:cstheme="minorHAnsi"/>
            <w:lang w:eastAsia="fr-FR"/>
          </w:rPr>
          <w:tag w:val="goog_rdk_0"/>
          <w:id w:val="368728726"/>
        </w:sdtPr>
        <w:sdtEndPr/>
        <w:sdtContent>
          <w:ins w:id="1" w:author="Thierry REBEL" w:date="2021-07-27T08:58:00Z">
            <w:r w:rsidRPr="0018465B">
              <w:rPr>
                <w:rFonts w:asciiTheme="minorHAnsi" w:eastAsia="Overlock" w:hAnsiTheme="minorHAnsi" w:cstheme="minorHAnsi"/>
                <w:lang w:eastAsia="fr-FR"/>
              </w:rPr>
              <w:t xml:space="preserve"> </w:t>
            </w:r>
          </w:ins>
        </w:sdtContent>
      </w:sdt>
      <w:r w:rsidRPr="0018465B">
        <w:rPr>
          <w:rFonts w:asciiTheme="minorHAnsi" w:eastAsia="Overlock" w:hAnsiTheme="minorHAnsi" w:cstheme="minorHAnsi"/>
          <w:lang w:eastAsia="fr-FR"/>
        </w:rPr>
        <w:t xml:space="preserve">1 -médicaments hors </w:t>
      </w:r>
      <w:sdt>
        <w:sdtPr>
          <w:rPr>
            <w:rFonts w:asciiTheme="minorHAnsi" w:eastAsia="Calibri" w:hAnsiTheme="minorHAnsi" w:cstheme="minorHAnsi"/>
            <w:lang w:eastAsia="fr-FR"/>
          </w:rPr>
          <w:tag w:val="goog_rdk_1"/>
          <w:id w:val="1999383187"/>
        </w:sdtPr>
        <w:sdtEndPr/>
        <w:sdtContent/>
      </w:sdt>
      <w:sdt>
        <w:sdtPr>
          <w:rPr>
            <w:rFonts w:asciiTheme="minorHAnsi" w:eastAsia="Calibri" w:hAnsiTheme="minorHAnsi" w:cstheme="minorHAnsi"/>
            <w:lang w:eastAsia="fr-FR"/>
          </w:rPr>
          <w:tag w:val="goog_rdk_2"/>
          <w:id w:val="1872799268"/>
        </w:sdtPr>
        <w:sdtEndPr/>
        <w:sdtContent>
          <w:r w:rsidRPr="0018465B">
            <w:rPr>
              <w:rFonts w:asciiTheme="minorHAnsi" w:eastAsia="Overlock" w:hAnsiTheme="minorHAnsi" w:cstheme="minorHAnsi"/>
              <w:lang w:eastAsia="fr-FR"/>
            </w:rPr>
            <w:t>PAI</w:t>
          </w:r>
        </w:sdtContent>
      </w:sdt>
    </w:p>
    <w:p w14:paraId="4FF1BF97"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sidRPr="0018465B">
        <w:rPr>
          <w:rFonts w:asciiTheme="minorHAnsi" w:eastAsia="Overlock" w:hAnsiTheme="minorHAnsi" w:cstheme="minorHAnsi"/>
          <w:color w:val="000000"/>
          <w:lang w:eastAsia="fr-FR"/>
        </w:rPr>
        <w:t xml:space="preserve">Attestation assurance scolaire </w:t>
      </w:r>
      <w:r w:rsidRPr="0018465B">
        <w:rPr>
          <w:rFonts w:asciiTheme="minorHAnsi" w:eastAsia="Overlock" w:hAnsiTheme="minorHAnsi" w:cstheme="minorHAnsi"/>
          <w:lang w:eastAsia="fr-FR"/>
        </w:rPr>
        <w:t>:</w:t>
      </w:r>
      <w:r w:rsidRPr="0018465B">
        <w:rPr>
          <w:rFonts w:asciiTheme="minorHAnsi" w:eastAsia="Overlock" w:hAnsiTheme="minorHAnsi" w:cstheme="minorHAnsi"/>
          <w:color w:val="000000"/>
          <w:lang w:eastAsia="fr-FR"/>
        </w:rPr>
        <w:t xml:space="preserve"> responsabilité civile </w:t>
      </w:r>
      <w:r w:rsidR="00EC3F03">
        <w:rPr>
          <w:rFonts w:asciiTheme="minorHAnsi" w:eastAsia="Overlock" w:hAnsiTheme="minorHAnsi" w:cstheme="minorHAnsi"/>
          <w:lang w:eastAsia="fr-FR"/>
        </w:rPr>
        <w:t xml:space="preserve">et </w:t>
      </w:r>
      <w:r w:rsidRPr="0018465B">
        <w:rPr>
          <w:rFonts w:asciiTheme="minorHAnsi" w:eastAsia="Overlock" w:hAnsiTheme="minorHAnsi" w:cstheme="minorHAnsi"/>
          <w:lang w:eastAsia="fr-FR"/>
        </w:rPr>
        <w:t>individuelle accident</w:t>
      </w:r>
    </w:p>
    <w:p w14:paraId="084FD934" w14:textId="77777777" w:rsidR="0018465B" w:rsidRPr="0018465B" w:rsidRDefault="00EC3F03" w:rsidP="0018465B">
      <w:pPr>
        <w:widowControl/>
        <w:numPr>
          <w:ilvl w:val="1"/>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Pr>
          <w:rFonts w:asciiTheme="minorHAnsi" w:eastAsia="Overlock" w:hAnsiTheme="minorHAnsi" w:cstheme="minorHAnsi"/>
          <w:lang w:eastAsia="fr-FR"/>
        </w:rPr>
        <w:t xml:space="preserve">Responsabilité civile </w:t>
      </w:r>
      <w:r w:rsidR="0018465B" w:rsidRPr="0018465B">
        <w:rPr>
          <w:rFonts w:asciiTheme="minorHAnsi" w:eastAsia="Overlock" w:hAnsiTheme="minorHAnsi" w:cstheme="minorHAnsi"/>
          <w:lang w:eastAsia="fr-FR"/>
        </w:rPr>
        <w:t xml:space="preserve">en couverture des dommages causés, y compris lors de ses activités scolaires ou extrascolaires </w:t>
      </w:r>
    </w:p>
    <w:p w14:paraId="7A4C4F18" w14:textId="77777777" w:rsidR="0018465B" w:rsidRPr="0018465B" w:rsidRDefault="0018465B" w:rsidP="0018465B">
      <w:pPr>
        <w:widowControl/>
        <w:numPr>
          <w:ilvl w:val="1"/>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sidRPr="0018465B">
        <w:rPr>
          <w:rFonts w:asciiTheme="minorHAnsi" w:eastAsia="Overlock" w:hAnsiTheme="minorHAnsi" w:cstheme="minorHAnsi"/>
          <w:lang w:eastAsia="fr-FR"/>
        </w:rPr>
        <w:t>Responsabilité Individuelle accident en couverture des dommages corporels dont il pourrait être victime à la suite d'un accident survenu dans le cadre de ses activités scolaires et périscolaires.</w:t>
      </w:r>
    </w:p>
    <w:p w14:paraId="5C833631"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Certificat de radiation de l’établissement scolaire précédent (à demander et à nous fournir une fois la rentrée effectuée)</w:t>
      </w:r>
    </w:p>
    <w:p w14:paraId="30C2D3FD" w14:textId="77777777" w:rsid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 xml:space="preserve">Extrait de casier judiciaire des parents bénévoles de l’école </w:t>
      </w:r>
    </w:p>
    <w:p w14:paraId="0FA99591" w14:textId="4C284FDF" w:rsidR="0018465B" w:rsidRPr="00D50E37" w:rsidRDefault="009A30EC" w:rsidP="00D50E37">
      <w:pPr>
        <w:rPr>
          <w:rFonts w:asciiTheme="minorHAnsi" w:eastAsia="Overlock" w:hAnsiTheme="minorHAnsi" w:cstheme="minorHAnsi"/>
          <w:color w:val="000000"/>
          <w:lang w:eastAsia="fr-FR"/>
        </w:rPr>
      </w:pPr>
      <w:r>
        <w:rPr>
          <w:rFonts w:asciiTheme="minorHAnsi" w:eastAsia="Overlock" w:hAnsiTheme="minorHAnsi" w:cstheme="minorHAnsi"/>
          <w:color w:val="000000"/>
          <w:lang w:eastAsia="fr-FR"/>
        </w:rPr>
        <w:br w:type="page"/>
      </w:r>
    </w:p>
    <w:p w14:paraId="77DB9AFD"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mallCaps/>
          <w:sz w:val="32"/>
          <w:lang w:eastAsia="fr-FR"/>
        </w:rPr>
        <w:lastRenderedPageBreak/>
        <w:t>INFORMATIONS GÉNÉRALES</w:t>
      </w:r>
    </w:p>
    <w:p w14:paraId="3ED5C868" w14:textId="77777777" w:rsidR="00EC3F03" w:rsidRDefault="00EC3F03" w:rsidP="00EC3F03">
      <w:pPr>
        <w:widowControl/>
        <w:autoSpaceDE/>
        <w:autoSpaceDN/>
        <w:spacing w:after="160" w:line="259" w:lineRule="auto"/>
        <w:rPr>
          <w:rFonts w:asciiTheme="minorHAnsi" w:eastAsia="Comic Sans MS" w:hAnsiTheme="minorHAnsi" w:cstheme="minorHAnsi"/>
          <w:lang w:eastAsia="fr-FR"/>
        </w:rPr>
      </w:pPr>
    </w:p>
    <w:p w14:paraId="2A761839" w14:textId="418D0CD5" w:rsidR="0018465B" w:rsidRPr="0018465B" w:rsidRDefault="00EC3F03" w:rsidP="00EC3F03">
      <w:pPr>
        <w:widowControl/>
        <w:autoSpaceDE/>
        <w:autoSpaceDN/>
        <w:spacing w:after="160" w:line="259" w:lineRule="auto"/>
        <w:rPr>
          <w:rFonts w:asciiTheme="minorHAnsi" w:eastAsia="Comic Sans MS" w:hAnsiTheme="minorHAnsi" w:cstheme="minorHAnsi"/>
          <w:lang w:eastAsia="fr-FR"/>
        </w:rPr>
      </w:pPr>
      <w:r>
        <w:rPr>
          <w:rFonts w:asciiTheme="minorHAnsi" w:eastAsia="Comic Sans MS" w:hAnsiTheme="minorHAnsi" w:cstheme="minorHAnsi"/>
          <w:lang w:eastAsia="fr-FR"/>
        </w:rPr>
        <w:t>Nom et prénom de l’</w:t>
      </w:r>
      <w:r w:rsidR="0018465B" w:rsidRPr="0018465B">
        <w:rPr>
          <w:rFonts w:asciiTheme="minorHAnsi" w:eastAsia="Comic Sans MS" w:hAnsiTheme="minorHAnsi" w:cstheme="minorHAnsi"/>
          <w:lang w:eastAsia="fr-FR"/>
        </w:rPr>
        <w:t>enfant :</w:t>
      </w:r>
    </w:p>
    <w:p w14:paraId="0F8BFF67" w14:textId="77777777" w:rsidR="0018465B" w:rsidRPr="0018465B" w:rsidRDefault="0018465B" w:rsidP="00EC3F03">
      <w:pPr>
        <w:widowControl/>
        <w:autoSpaceDE/>
        <w:autoSpaceDN/>
        <w:spacing w:after="160" w:line="259" w:lineRule="auto"/>
        <w:rPr>
          <w:rFonts w:asciiTheme="minorHAnsi" w:eastAsia="Comic Sans MS" w:hAnsiTheme="minorHAnsi" w:cstheme="minorHAnsi"/>
          <w:lang w:eastAsia="fr-FR"/>
        </w:rPr>
      </w:pPr>
      <w:r w:rsidRPr="0018465B">
        <w:rPr>
          <w:rFonts w:ascii="Cambria Math" w:eastAsia="Wingdings" w:hAnsi="Cambria Math" w:cs="Cambria Math"/>
          <w:lang w:eastAsia="fr-FR"/>
        </w:rPr>
        <w:t>◻</w:t>
      </w:r>
      <w:r w:rsidRPr="0018465B">
        <w:rPr>
          <w:rFonts w:asciiTheme="minorHAnsi" w:eastAsia="Comic Sans MS" w:hAnsiTheme="minorHAnsi" w:cstheme="minorHAnsi"/>
          <w:lang w:eastAsia="fr-FR"/>
        </w:rPr>
        <w:t xml:space="preserve"> fille          </w:t>
      </w:r>
      <w:r w:rsidRPr="0018465B">
        <w:rPr>
          <w:rFonts w:ascii="Cambria Math" w:eastAsia="Wingdings" w:hAnsi="Cambria Math" w:cs="Cambria Math"/>
          <w:lang w:eastAsia="fr-FR"/>
        </w:rPr>
        <w:t>◻</w:t>
      </w:r>
      <w:r w:rsidRPr="0018465B">
        <w:rPr>
          <w:rFonts w:asciiTheme="minorHAnsi" w:eastAsia="Comic Sans MS" w:hAnsiTheme="minorHAnsi" w:cstheme="minorHAnsi"/>
          <w:lang w:eastAsia="fr-FR"/>
        </w:rPr>
        <w:t xml:space="preserve"> garçon</w:t>
      </w:r>
    </w:p>
    <w:p w14:paraId="08D1CAD8" w14:textId="5B3213A8" w:rsidR="0018465B" w:rsidRPr="0018465B" w:rsidRDefault="0018465B" w:rsidP="00EC3F03">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Date de naissance : </w:t>
      </w:r>
    </w:p>
    <w:p w14:paraId="735F6B53" w14:textId="7479AA81" w:rsidR="0018465B" w:rsidRDefault="00D50E37" w:rsidP="00EC3F03">
      <w:pPr>
        <w:widowControl/>
        <w:autoSpaceDE/>
        <w:autoSpaceDN/>
        <w:spacing w:after="160" w:line="259" w:lineRule="auto"/>
        <w:rPr>
          <w:rFonts w:asciiTheme="minorHAnsi" w:eastAsia="Comic Sans MS" w:hAnsiTheme="minorHAnsi" w:cstheme="minorHAnsi"/>
          <w:lang w:eastAsia="fr-FR"/>
        </w:rPr>
      </w:pPr>
      <w:r>
        <w:rPr>
          <w:rFonts w:asciiTheme="minorHAnsi" w:eastAsia="Comic Sans MS" w:hAnsiTheme="minorHAnsi" w:cstheme="minorHAnsi"/>
          <w:lang w:eastAsia="fr-FR"/>
        </w:rPr>
        <w:t>Classe</w:t>
      </w:r>
      <w:r w:rsidR="0018465B" w:rsidRPr="0018465B">
        <w:rPr>
          <w:rFonts w:asciiTheme="minorHAnsi" w:eastAsia="Comic Sans MS" w:hAnsiTheme="minorHAnsi" w:cstheme="minorHAnsi"/>
          <w:lang w:eastAsia="fr-FR"/>
        </w:rPr>
        <w:t xml:space="preserve"> : </w:t>
      </w:r>
    </w:p>
    <w:p w14:paraId="2EA54B76" w14:textId="77777777" w:rsidR="00EC3F03" w:rsidRPr="0018465B" w:rsidRDefault="00EC3F03" w:rsidP="00EC3F03">
      <w:pPr>
        <w:widowControl/>
        <w:autoSpaceDE/>
        <w:autoSpaceDN/>
        <w:spacing w:after="160" w:line="259" w:lineRule="auto"/>
        <w:rPr>
          <w:rFonts w:asciiTheme="minorHAnsi" w:eastAsia="Comic Sans MS" w:hAnsiTheme="minorHAnsi" w:cstheme="minorHAnsi"/>
          <w:b/>
          <w:u w:val="single"/>
          <w:lang w:eastAsia="fr-FR"/>
        </w:rPr>
      </w:pPr>
    </w:p>
    <w:tbl>
      <w:tblPr>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0"/>
        <w:gridCol w:w="4570"/>
      </w:tblGrid>
      <w:tr w:rsidR="0018465B" w:rsidRPr="0018465B" w14:paraId="542DFFB9" w14:textId="77777777" w:rsidTr="009A30EC">
        <w:trPr>
          <w:trHeight w:val="396"/>
        </w:trPr>
        <w:tc>
          <w:tcPr>
            <w:tcW w:w="4570" w:type="dxa"/>
            <w:vAlign w:val="center"/>
          </w:tcPr>
          <w:p w14:paraId="164CAE88" w14:textId="77777777" w:rsidR="0018465B" w:rsidRPr="0018465B" w:rsidRDefault="0018465B" w:rsidP="00EC3F03">
            <w:pPr>
              <w:widowControl/>
              <w:autoSpaceDE/>
              <w:autoSpaceDN/>
              <w:spacing w:after="160" w:line="259" w:lineRule="auto"/>
              <w:jc w:val="center"/>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Parent 1</w:t>
            </w:r>
          </w:p>
        </w:tc>
        <w:tc>
          <w:tcPr>
            <w:tcW w:w="4570" w:type="dxa"/>
            <w:vAlign w:val="center"/>
          </w:tcPr>
          <w:p w14:paraId="16D067E2" w14:textId="77777777" w:rsidR="0018465B" w:rsidRPr="0018465B" w:rsidRDefault="0018465B" w:rsidP="00EC3F03">
            <w:pPr>
              <w:widowControl/>
              <w:autoSpaceDE/>
              <w:autoSpaceDN/>
              <w:spacing w:after="160" w:line="259" w:lineRule="auto"/>
              <w:jc w:val="center"/>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Parent 2</w:t>
            </w:r>
          </w:p>
        </w:tc>
      </w:tr>
      <w:tr w:rsidR="0018465B" w:rsidRPr="0018465B" w14:paraId="2C3146A2" w14:textId="77777777" w:rsidTr="009A30EC">
        <w:trPr>
          <w:trHeight w:val="7637"/>
        </w:trPr>
        <w:tc>
          <w:tcPr>
            <w:tcW w:w="4570" w:type="dxa"/>
          </w:tcPr>
          <w:p w14:paraId="03B8460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4F62807C" w14:textId="60B19889"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Nom</w:t>
            </w:r>
            <w:r w:rsidR="00D50E37">
              <w:rPr>
                <w:rFonts w:asciiTheme="minorHAnsi" w:eastAsia="Comic Sans MS" w:hAnsiTheme="minorHAnsi" w:cstheme="minorHAnsi"/>
                <w:lang w:eastAsia="fr-FR"/>
              </w:rPr>
              <w:t xml:space="preserve"> </w:t>
            </w:r>
            <w:r w:rsidRPr="0018465B">
              <w:rPr>
                <w:rFonts w:asciiTheme="minorHAnsi" w:eastAsia="Comic Sans MS" w:hAnsiTheme="minorHAnsi" w:cstheme="minorHAnsi"/>
                <w:lang w:eastAsia="fr-FR"/>
              </w:rPr>
              <w:t xml:space="preserve">: </w:t>
            </w:r>
          </w:p>
          <w:p w14:paraId="10E7F30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2D626506" w14:textId="5C91CEA6"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Prénom : </w:t>
            </w:r>
          </w:p>
          <w:p w14:paraId="32CA7418"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1BD47930" w14:textId="18359EA2"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Date de naissance :</w:t>
            </w:r>
            <w:r w:rsidRPr="0018465B">
              <w:rPr>
                <w:rFonts w:asciiTheme="minorHAnsi" w:eastAsia="Comic Sans MS" w:hAnsiTheme="minorHAnsi" w:cstheme="minorHAnsi"/>
                <w:color w:val="808080"/>
                <w:lang w:eastAsia="fr-FR"/>
              </w:rPr>
              <w:t xml:space="preserve"> </w:t>
            </w:r>
          </w:p>
          <w:p w14:paraId="35F614E9" w14:textId="5C135EAD" w:rsidR="0018465B" w:rsidRPr="0018465B" w:rsidRDefault="0018465B" w:rsidP="00D50E37">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Adresse de résidence : </w:t>
            </w:r>
          </w:p>
          <w:p w14:paraId="3C8CF9CC"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757E812" w14:textId="6E240B08"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Téléphone </w:t>
            </w:r>
            <w:r w:rsidR="00EC3F03">
              <w:rPr>
                <w:rFonts w:asciiTheme="minorHAnsi" w:eastAsia="Comic Sans MS" w:hAnsiTheme="minorHAnsi" w:cstheme="minorHAnsi"/>
                <w:lang w:eastAsia="fr-FR"/>
              </w:rPr>
              <w:t xml:space="preserve">(pro/perso) </w:t>
            </w:r>
            <w:r w:rsidRPr="0018465B">
              <w:rPr>
                <w:rFonts w:asciiTheme="minorHAnsi" w:eastAsia="Comic Sans MS" w:hAnsiTheme="minorHAnsi" w:cstheme="minorHAnsi"/>
                <w:lang w:eastAsia="fr-FR"/>
              </w:rPr>
              <w:t xml:space="preserve">: </w:t>
            </w:r>
          </w:p>
          <w:p w14:paraId="526EAFA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7B55DE47" w14:textId="77C8193B"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E-mail : </w:t>
            </w:r>
          </w:p>
          <w:p w14:paraId="283D3B9C"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5024A637" w14:textId="527CD8DB"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Profession : </w:t>
            </w:r>
          </w:p>
          <w:p w14:paraId="29095DF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766288A" w14:textId="1A981D1B"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Employeur :</w:t>
            </w:r>
          </w:p>
          <w:p w14:paraId="552E1A3C"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tc>
        <w:tc>
          <w:tcPr>
            <w:tcW w:w="4570" w:type="dxa"/>
          </w:tcPr>
          <w:p w14:paraId="64B16369"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43F9767" w14:textId="16D54B90"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Nom: </w:t>
            </w:r>
          </w:p>
          <w:p w14:paraId="169FFF3F"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130FC98A" w14:textId="0FC093FB"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Prénom : </w:t>
            </w:r>
          </w:p>
          <w:p w14:paraId="5FB368B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0C4BCBA" w14:textId="69F9AE4B"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Date de naissance :</w:t>
            </w:r>
            <w:r w:rsidRPr="0018465B">
              <w:rPr>
                <w:rFonts w:asciiTheme="minorHAnsi" w:eastAsia="Comic Sans MS" w:hAnsiTheme="minorHAnsi" w:cstheme="minorHAnsi"/>
                <w:color w:val="808080"/>
                <w:lang w:eastAsia="fr-FR"/>
              </w:rPr>
              <w:t xml:space="preserve"> </w:t>
            </w:r>
          </w:p>
          <w:p w14:paraId="6B2B71E3" w14:textId="2AA0503C" w:rsidR="0018465B" w:rsidRPr="0018465B" w:rsidRDefault="0018465B" w:rsidP="00D50E37">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Adresse de résidence : </w:t>
            </w:r>
          </w:p>
          <w:p w14:paraId="7CBD10F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7C40500E" w14:textId="6332D13B"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Téléphone</w:t>
            </w:r>
            <w:r w:rsidR="00EC3F03">
              <w:rPr>
                <w:rFonts w:asciiTheme="minorHAnsi" w:eastAsia="Comic Sans MS" w:hAnsiTheme="minorHAnsi" w:cstheme="minorHAnsi"/>
                <w:lang w:eastAsia="fr-FR"/>
              </w:rPr>
              <w:t xml:space="preserve"> (pro/perso)</w:t>
            </w:r>
            <w:r w:rsidRPr="0018465B">
              <w:rPr>
                <w:rFonts w:asciiTheme="minorHAnsi" w:eastAsia="Comic Sans MS" w:hAnsiTheme="minorHAnsi" w:cstheme="minorHAnsi"/>
                <w:lang w:eastAsia="fr-FR"/>
              </w:rPr>
              <w:t> :</w:t>
            </w:r>
            <w:r w:rsidRPr="0018465B">
              <w:rPr>
                <w:rFonts w:asciiTheme="minorHAnsi" w:eastAsia="Comic Sans MS" w:hAnsiTheme="minorHAnsi" w:cstheme="minorHAnsi"/>
                <w:color w:val="808080"/>
                <w:lang w:eastAsia="fr-FR"/>
              </w:rPr>
              <w:t xml:space="preserve"> </w:t>
            </w:r>
          </w:p>
          <w:p w14:paraId="4A4C2D2F"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76E46E7" w14:textId="2F91B08E"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E-mail :</w:t>
            </w:r>
          </w:p>
          <w:p w14:paraId="0CA2FC2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3B08E7A" w14:textId="032F158D"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Profession : </w:t>
            </w:r>
          </w:p>
          <w:p w14:paraId="0756D982"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29E2F505" w14:textId="405A6D28"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Employeur :</w:t>
            </w:r>
            <w:r w:rsidRPr="0018465B">
              <w:rPr>
                <w:rFonts w:asciiTheme="minorHAnsi" w:eastAsia="Comic Sans MS" w:hAnsiTheme="minorHAnsi" w:cstheme="minorHAnsi"/>
                <w:color w:val="808080"/>
                <w:lang w:eastAsia="fr-FR"/>
              </w:rPr>
              <w:t xml:space="preserve"> </w:t>
            </w:r>
          </w:p>
          <w:p w14:paraId="02DE7B6A"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tc>
      </w:tr>
    </w:tbl>
    <w:p w14:paraId="796F865F"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p w14:paraId="4682F355" w14:textId="69FC1E31" w:rsidR="0018465B" w:rsidRPr="0018465B" w:rsidRDefault="0018465B" w:rsidP="0018465B">
      <w:pPr>
        <w:widowControl/>
        <w:autoSpaceDE/>
        <w:autoSpaceDN/>
        <w:spacing w:after="160" w:line="259" w:lineRule="auto"/>
        <w:jc w:val="both"/>
        <w:rPr>
          <w:rFonts w:asciiTheme="minorHAnsi" w:eastAsia="Comic Sans MS" w:hAnsiTheme="minorHAnsi" w:cstheme="minorHAnsi"/>
          <w:lang w:eastAsia="fr-FR"/>
        </w:rPr>
      </w:pPr>
      <w:r w:rsidRPr="0018465B">
        <w:rPr>
          <w:rFonts w:asciiTheme="minorHAnsi" w:eastAsia="Comic Sans MS" w:hAnsiTheme="minorHAnsi" w:cstheme="minorHAnsi"/>
          <w:u w:val="single"/>
          <w:lang w:eastAsia="fr-FR"/>
        </w:rPr>
        <w:t>Situation familiale :</w:t>
      </w:r>
      <w:r w:rsidRPr="0018465B">
        <w:rPr>
          <w:rFonts w:asciiTheme="minorHAnsi" w:eastAsia="Comic Sans MS" w:hAnsiTheme="minorHAnsi" w:cstheme="minorHAnsi"/>
          <w:lang w:eastAsia="fr-FR"/>
        </w:rPr>
        <w:t xml:space="preserve">  </w:t>
      </w:r>
      <w:sdt>
        <w:sdtPr>
          <w:rPr>
            <w:rFonts w:asciiTheme="minorHAnsi" w:eastAsia="Comic Sans MS" w:hAnsiTheme="minorHAnsi" w:cstheme="minorHAnsi"/>
            <w:lang w:eastAsia="fr-FR"/>
          </w:rPr>
          <w:id w:val="280150795"/>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00D50E37">
        <w:rPr>
          <w:rFonts w:asciiTheme="minorHAnsi" w:eastAsia="Comic Sans MS" w:hAnsiTheme="minorHAnsi" w:cstheme="minorHAnsi"/>
          <w:lang w:eastAsia="fr-FR"/>
        </w:rPr>
        <w:t xml:space="preserve"> mariés   </w:t>
      </w:r>
      <w:sdt>
        <w:sdtPr>
          <w:rPr>
            <w:rFonts w:asciiTheme="minorHAnsi" w:eastAsia="Comic Sans MS" w:hAnsiTheme="minorHAnsi" w:cstheme="minorHAnsi"/>
            <w:lang w:eastAsia="fr-FR"/>
          </w:rPr>
          <w:id w:val="459541793"/>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00D50E37">
        <w:rPr>
          <w:rFonts w:asciiTheme="minorHAnsi" w:eastAsia="Comic Sans MS" w:hAnsiTheme="minorHAnsi" w:cstheme="minorHAnsi"/>
          <w:lang w:eastAsia="fr-FR"/>
        </w:rPr>
        <w:t xml:space="preserve"> pacsés   </w:t>
      </w:r>
      <w:sdt>
        <w:sdtPr>
          <w:rPr>
            <w:rFonts w:asciiTheme="minorHAnsi" w:eastAsia="Comic Sans MS" w:hAnsiTheme="minorHAnsi" w:cstheme="minorHAnsi"/>
            <w:lang w:eastAsia="fr-FR"/>
          </w:rPr>
          <w:id w:val="-1561315637"/>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00D50E37">
        <w:rPr>
          <w:rFonts w:asciiTheme="minorHAnsi" w:eastAsia="Comic Sans MS" w:hAnsiTheme="minorHAnsi" w:cstheme="minorHAnsi"/>
          <w:lang w:eastAsia="fr-FR"/>
        </w:rPr>
        <w:t xml:space="preserve">  en concubinage   </w:t>
      </w:r>
      <w:sdt>
        <w:sdtPr>
          <w:rPr>
            <w:rFonts w:asciiTheme="minorHAnsi" w:eastAsia="Comic Sans MS" w:hAnsiTheme="minorHAnsi" w:cstheme="minorHAnsi"/>
            <w:lang w:eastAsia="fr-FR"/>
          </w:rPr>
          <w:id w:val="-1536503523"/>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00D50E37">
        <w:rPr>
          <w:rFonts w:asciiTheme="minorHAnsi" w:eastAsia="Comic Sans MS" w:hAnsiTheme="minorHAnsi" w:cstheme="minorHAnsi"/>
          <w:lang w:eastAsia="fr-FR"/>
        </w:rPr>
        <w:t xml:space="preserve">  séparés  </w:t>
      </w:r>
      <w:sdt>
        <w:sdtPr>
          <w:rPr>
            <w:rFonts w:asciiTheme="minorHAnsi" w:eastAsia="Comic Sans MS" w:hAnsiTheme="minorHAnsi" w:cstheme="minorHAnsi"/>
            <w:lang w:eastAsia="fr-FR"/>
          </w:rPr>
          <w:id w:val="-248504398"/>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00D50E37">
        <w:rPr>
          <w:rFonts w:asciiTheme="minorHAnsi" w:eastAsia="Comic Sans MS" w:hAnsiTheme="minorHAnsi" w:cstheme="minorHAnsi"/>
          <w:lang w:eastAsia="fr-FR"/>
        </w:rPr>
        <w:t xml:space="preserve"> veuf(</w:t>
      </w:r>
      <w:proofErr w:type="spellStart"/>
      <w:r w:rsidR="00D50E37">
        <w:rPr>
          <w:rFonts w:asciiTheme="minorHAnsi" w:eastAsia="Comic Sans MS" w:hAnsiTheme="minorHAnsi" w:cstheme="minorHAnsi"/>
          <w:lang w:eastAsia="fr-FR"/>
        </w:rPr>
        <w:t>ve</w:t>
      </w:r>
      <w:proofErr w:type="spellEnd"/>
      <w:r w:rsidR="00D50E37">
        <w:rPr>
          <w:rFonts w:asciiTheme="minorHAnsi" w:eastAsia="Comic Sans MS" w:hAnsiTheme="minorHAnsi" w:cstheme="minorHAnsi"/>
          <w:lang w:eastAsia="fr-FR"/>
        </w:rPr>
        <w:t xml:space="preserve">)  </w:t>
      </w:r>
      <w:sdt>
        <w:sdtPr>
          <w:rPr>
            <w:rFonts w:asciiTheme="minorHAnsi" w:eastAsia="Comic Sans MS" w:hAnsiTheme="minorHAnsi" w:cstheme="minorHAnsi"/>
            <w:lang w:eastAsia="fr-FR"/>
          </w:rPr>
          <w:id w:val="-917095136"/>
          <w14:checkbox>
            <w14:checked w14:val="0"/>
            <w14:checkedState w14:val="2612" w14:font="MS Gothic"/>
            <w14:uncheckedState w14:val="2610" w14:font="MS Gothic"/>
          </w14:checkbox>
        </w:sdtPr>
        <w:sdtContent>
          <w:r w:rsidR="00D50E37">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célibataire</w:t>
      </w:r>
    </w:p>
    <w:p w14:paraId="28BDD16E" w14:textId="6BCE7219"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Mo</w:t>
      </w:r>
      <w:r w:rsidR="00D50E37">
        <w:rPr>
          <w:rFonts w:asciiTheme="minorHAnsi" w:eastAsia="Comic Sans MS" w:hAnsiTheme="minorHAnsi" w:cstheme="minorHAnsi"/>
          <w:lang w:eastAsia="fr-FR"/>
        </w:rPr>
        <w:t>de de garde (si parents séparés</w:t>
      </w:r>
      <w:r w:rsidRPr="0018465B">
        <w:rPr>
          <w:rFonts w:asciiTheme="minorHAnsi" w:eastAsia="Comic Sans MS" w:hAnsiTheme="minorHAnsi" w:cstheme="minorHAnsi"/>
          <w:lang w:eastAsia="fr-FR"/>
        </w:rPr>
        <w:t xml:space="preserve">) : </w:t>
      </w:r>
    </w:p>
    <w:p w14:paraId="151842BA" w14:textId="4599A6FD" w:rsidR="0018465B" w:rsidRDefault="0018465B" w:rsidP="0018465B">
      <w:pPr>
        <w:widowControl/>
        <w:autoSpaceDE/>
        <w:autoSpaceDN/>
        <w:spacing w:after="160" w:line="259" w:lineRule="auto"/>
        <w:rPr>
          <w:rFonts w:asciiTheme="minorHAnsi" w:eastAsia="Comic Sans MS" w:hAnsiTheme="minorHAnsi" w:cstheme="minorHAnsi"/>
          <w:lang w:eastAsia="fr-FR"/>
        </w:rPr>
      </w:pPr>
    </w:p>
    <w:p w14:paraId="32A8212F" w14:textId="77777777" w:rsidR="00D50E37" w:rsidRPr="0018465B" w:rsidRDefault="00D50E37" w:rsidP="0018465B">
      <w:pPr>
        <w:widowControl/>
        <w:autoSpaceDE/>
        <w:autoSpaceDN/>
        <w:spacing w:after="160" w:line="259" w:lineRule="auto"/>
        <w:rPr>
          <w:rFonts w:asciiTheme="minorHAnsi" w:eastAsia="Comic Sans MS" w:hAnsiTheme="minorHAnsi" w:cstheme="minorHAnsi"/>
          <w:lang w:eastAsia="fr-FR"/>
        </w:rPr>
      </w:pPr>
    </w:p>
    <w:p w14:paraId="5EC4A446"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5B816166"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after="160" w:line="259" w:lineRule="auto"/>
        <w:jc w:val="center"/>
        <w:rPr>
          <w:rFonts w:asciiTheme="minorHAnsi" w:eastAsia="Comic Sans MS" w:hAnsiTheme="minorHAnsi" w:cstheme="minorHAnsi"/>
          <w:b/>
          <w:sz w:val="32"/>
          <w:lang w:eastAsia="fr-FR"/>
        </w:rPr>
      </w:pPr>
      <w:bookmarkStart w:id="2" w:name="_heading=h.30j0zll" w:colFirst="0" w:colLast="0"/>
      <w:bookmarkEnd w:id="2"/>
      <w:r w:rsidRPr="0018465B">
        <w:rPr>
          <w:rFonts w:asciiTheme="minorHAnsi" w:eastAsia="Comic Sans MS" w:hAnsiTheme="minorHAnsi" w:cstheme="minorHAnsi"/>
          <w:b/>
          <w:sz w:val="32"/>
          <w:lang w:eastAsia="fr-FR"/>
        </w:rPr>
        <w:lastRenderedPageBreak/>
        <w:t>PERSONNES A PREVENIR EN CAS D’URGENCE</w:t>
      </w:r>
    </w:p>
    <w:p w14:paraId="0D827BB2" w14:textId="77777777" w:rsidR="0018465B" w:rsidRPr="0018465B" w:rsidRDefault="0018465B" w:rsidP="0018465B">
      <w:pPr>
        <w:widowControl/>
        <w:autoSpaceDE/>
        <w:autoSpaceDN/>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Dans l’ordre (entourez la personne à contacter) : </w:t>
      </w:r>
    </w:p>
    <w:p w14:paraId="61D015E2" w14:textId="77777777" w:rsidR="0018465B" w:rsidRPr="0018465B" w:rsidRDefault="0018465B" w:rsidP="0018465B">
      <w:pPr>
        <w:widowControl/>
        <w:autoSpaceDE/>
        <w:autoSpaceDN/>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b/>
          <w:lang w:eastAsia="fr-FR"/>
        </w:rPr>
        <w:t>en</w:t>
      </w:r>
      <w:proofErr w:type="gramEnd"/>
      <w:r w:rsidRPr="0018465B">
        <w:rPr>
          <w:rFonts w:asciiTheme="minorHAnsi" w:eastAsia="Comic Sans MS" w:hAnsiTheme="minorHAnsi" w:cstheme="minorHAnsi"/>
          <w:b/>
          <w:lang w:eastAsia="fr-FR"/>
        </w:rPr>
        <w:t xml:space="preserve"> 1</w:t>
      </w:r>
      <w:r w:rsidRPr="0018465B">
        <w:rPr>
          <w:rFonts w:asciiTheme="minorHAnsi" w:eastAsia="Comic Sans MS" w:hAnsiTheme="minorHAnsi" w:cstheme="minorHAnsi"/>
          <w:b/>
          <w:vertAlign w:val="superscript"/>
          <w:lang w:eastAsia="fr-FR"/>
        </w:rPr>
        <w:t>er</w:t>
      </w:r>
      <w:r w:rsidRPr="0018465B">
        <w:rPr>
          <w:rFonts w:asciiTheme="minorHAnsi" w:eastAsia="Comic Sans MS" w:hAnsiTheme="minorHAnsi" w:cstheme="minorHAnsi"/>
          <w:b/>
          <w:lang w:eastAsia="fr-FR"/>
        </w:rPr>
        <w:t xml:space="preserve"> recours </w:t>
      </w:r>
      <w:r w:rsidRPr="0018465B">
        <w:rPr>
          <w:rFonts w:asciiTheme="minorHAnsi" w:eastAsia="Comic Sans MS" w:hAnsiTheme="minorHAnsi" w:cstheme="minorHAnsi"/>
          <w:lang w:eastAsia="fr-FR"/>
        </w:rPr>
        <w:t xml:space="preserve">: Parent 1 / Parent 2      </w:t>
      </w:r>
      <w:r w:rsidRPr="0018465B">
        <w:rPr>
          <w:rFonts w:asciiTheme="minorHAnsi" w:eastAsia="Comic Sans MS" w:hAnsiTheme="minorHAnsi" w:cstheme="minorHAnsi"/>
          <w:b/>
          <w:lang w:eastAsia="fr-FR"/>
        </w:rPr>
        <w:t>en 2</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r w:rsidRPr="0018465B">
        <w:rPr>
          <w:rFonts w:asciiTheme="minorHAnsi" w:eastAsia="Comic Sans MS" w:hAnsiTheme="minorHAnsi" w:cstheme="minorHAnsi"/>
          <w:lang w:eastAsia="fr-FR"/>
        </w:rPr>
        <w:t xml:space="preserve"> : Parent 1 / Parent 2 </w:t>
      </w:r>
    </w:p>
    <w:p w14:paraId="06E45E1D" w14:textId="77777777" w:rsidR="0018465B" w:rsidRPr="0018465B" w:rsidRDefault="0018465B" w:rsidP="0018465B">
      <w:pPr>
        <w:widowControl/>
        <w:autoSpaceDE/>
        <w:autoSpaceDN/>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   </w:t>
      </w:r>
    </w:p>
    <w:tbl>
      <w:tblPr>
        <w:tblW w:w="93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4720"/>
      </w:tblGrid>
      <w:tr w:rsidR="0018465B" w:rsidRPr="0018465B" w14:paraId="4D2DACD4" w14:textId="77777777" w:rsidTr="009A30EC">
        <w:trPr>
          <w:trHeight w:val="4219"/>
        </w:trPr>
        <w:tc>
          <w:tcPr>
            <w:tcW w:w="4642" w:type="dxa"/>
          </w:tcPr>
          <w:p w14:paraId="01FB3E4E"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En 3</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p>
          <w:p w14:paraId="1E91D98E"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5C53DE4D"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188405EB"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1BE3C8F6" w14:textId="61AE1DE8" w:rsidR="0018465B" w:rsidRPr="0018465B" w:rsidRDefault="0018465B" w:rsidP="0018465B">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w:t>
            </w:r>
            <w:r w:rsidR="00D50E37" w:rsidRPr="0018465B">
              <w:rPr>
                <w:rFonts w:asciiTheme="minorHAnsi" w:eastAsia="Comic Sans MS" w:hAnsiTheme="minorHAnsi" w:cstheme="minorHAnsi"/>
                <w:lang w:eastAsia="fr-FR"/>
              </w:rPr>
              <w:t xml:space="preserve"> </w:t>
            </w:r>
          </w:p>
          <w:p w14:paraId="0CA14EE0" w14:textId="77777777" w:rsidR="0018465B" w:rsidRPr="0018465B" w:rsidRDefault="00EC3F03"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(pro/perso) :</w:t>
            </w:r>
            <w:r w:rsidR="0018465B" w:rsidRPr="0018465B">
              <w:rPr>
                <w:rFonts w:asciiTheme="minorHAnsi" w:eastAsia="Comic Sans MS" w:hAnsiTheme="minorHAnsi" w:cstheme="minorHAnsi"/>
                <w:lang w:eastAsia="fr-FR"/>
              </w:rPr>
              <w:t xml:space="preserve"> </w:t>
            </w:r>
            <w:r w:rsidR="0018465B" w:rsidRPr="0018465B">
              <w:rPr>
                <w:rFonts w:asciiTheme="minorHAnsi" w:eastAsia="Comic Sans MS" w:hAnsiTheme="minorHAnsi" w:cstheme="minorHAnsi"/>
                <w:lang w:eastAsia="fr-FR"/>
              </w:rPr>
              <w:tab/>
            </w:r>
          </w:p>
        </w:tc>
        <w:tc>
          <w:tcPr>
            <w:tcW w:w="4720" w:type="dxa"/>
          </w:tcPr>
          <w:p w14:paraId="235BA21F"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En 4</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p>
          <w:p w14:paraId="0D674253"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4D68336F"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3189F587"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149D0B78" w14:textId="26528C80" w:rsidR="00D50E37" w:rsidRPr="0018465B" w:rsidRDefault="0018465B" w:rsidP="00D50E37">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w:t>
            </w:r>
          </w:p>
          <w:p w14:paraId="67CDC2BF" w14:textId="6FBE2FE2" w:rsidR="0018465B" w:rsidRPr="0018465B" w:rsidRDefault="0018465B" w:rsidP="0018465B">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BB51684" w14:textId="77777777" w:rsidR="0018465B" w:rsidRPr="0018465B" w:rsidRDefault="00EC3F03"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(pro/perso) :</w:t>
            </w:r>
            <w:r w:rsidR="0018465B" w:rsidRPr="0018465B">
              <w:rPr>
                <w:rFonts w:asciiTheme="minorHAnsi" w:eastAsia="Comic Sans MS" w:hAnsiTheme="minorHAnsi" w:cstheme="minorHAnsi"/>
                <w:lang w:eastAsia="fr-FR"/>
              </w:rPr>
              <w:tab/>
            </w:r>
          </w:p>
        </w:tc>
      </w:tr>
    </w:tbl>
    <w:p w14:paraId="6C4C29EA"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0F0DB3C" w14:textId="77777777" w:rsidR="009A30EC" w:rsidRDefault="009A30EC">
      <w:pPr>
        <w:rPr>
          <w:rFonts w:asciiTheme="minorHAnsi" w:eastAsia="Comic Sans MS" w:hAnsiTheme="minorHAnsi" w:cstheme="minorHAnsi"/>
          <w:b/>
          <w:lang w:eastAsia="fr-FR"/>
        </w:rPr>
      </w:pPr>
      <w:r>
        <w:rPr>
          <w:rFonts w:asciiTheme="minorHAnsi" w:eastAsia="Comic Sans MS" w:hAnsiTheme="minorHAnsi" w:cstheme="minorHAnsi"/>
          <w:b/>
          <w:lang w:eastAsia="fr-FR"/>
        </w:rPr>
        <w:br w:type="page"/>
      </w:r>
    </w:p>
    <w:p w14:paraId="731775EB"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lastRenderedPageBreak/>
        <w:t>Autre(s) personne(s) autorisée(s) à venir chercher l’enfant à la sortie de l’école</w:t>
      </w:r>
    </w:p>
    <w:p w14:paraId="6613B28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lang w:eastAsia="fr-FR"/>
        </w:rPr>
        <w:t xml:space="preserve"> </w:t>
      </w:r>
      <w:r w:rsidRPr="0018465B">
        <w:rPr>
          <w:rFonts w:asciiTheme="minorHAnsi" w:eastAsia="Comic Sans MS" w:hAnsiTheme="minorHAnsi" w:cstheme="minorHAnsi"/>
          <w:lang w:eastAsia="fr-FR"/>
        </w:rPr>
        <w:t xml:space="preserve">Une pièce d’identité sera demandée par le personnel pédagogique présent. </w:t>
      </w:r>
    </w:p>
    <w:tbl>
      <w:tblPr>
        <w:tblpPr w:leftFromText="141" w:rightFromText="141" w:vertAnchor="text" w:horzAnchor="margin" w:tblpY="145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57"/>
      </w:tblGrid>
      <w:tr w:rsidR="009A30EC" w:rsidRPr="0018465B" w14:paraId="656D29E5" w14:textId="77777777" w:rsidTr="009A30EC">
        <w:trPr>
          <w:trHeight w:val="5758"/>
        </w:trPr>
        <w:tc>
          <w:tcPr>
            <w:tcW w:w="4686" w:type="dxa"/>
          </w:tcPr>
          <w:p w14:paraId="1CB3DBB4"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b/>
                <w:color w:val="C00000"/>
                <w:lang w:eastAsia="fr-FR"/>
              </w:rPr>
            </w:pPr>
          </w:p>
          <w:p w14:paraId="3B003DE4"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135321D5"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77459F39"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44FA4C69"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w:t>
            </w:r>
            <w:r w:rsidRPr="0018465B">
              <w:rPr>
                <w:rFonts w:asciiTheme="minorHAnsi" w:eastAsia="Comic Sans MS" w:hAnsiTheme="minorHAnsi" w:cstheme="minorHAnsi"/>
                <w:lang w:eastAsia="fr-FR"/>
              </w:rPr>
              <w:tab/>
            </w:r>
          </w:p>
          <w:p w14:paraId="515237FA"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A3A57DF"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p>
          <w:p w14:paraId="0B49EEFD"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w:t>
            </w:r>
            <w:r w:rsidRPr="0018465B">
              <w:rPr>
                <w:rFonts w:asciiTheme="minorHAnsi" w:eastAsia="Comic Sans MS" w:hAnsiTheme="minorHAnsi" w:cstheme="minorHAnsi"/>
                <w:lang w:eastAsia="fr-FR"/>
              </w:rPr>
              <w:tab/>
            </w:r>
          </w:p>
        </w:tc>
        <w:tc>
          <w:tcPr>
            <w:tcW w:w="4657" w:type="dxa"/>
          </w:tcPr>
          <w:p w14:paraId="2E6225BF"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b/>
                <w:color w:val="C00000"/>
                <w:lang w:eastAsia="fr-FR"/>
              </w:rPr>
            </w:pPr>
          </w:p>
          <w:p w14:paraId="064ECEF5"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186633D2"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23DEB637"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320114ED"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w:t>
            </w:r>
            <w:r w:rsidRPr="0018465B">
              <w:rPr>
                <w:rFonts w:asciiTheme="minorHAnsi" w:eastAsia="Comic Sans MS" w:hAnsiTheme="minorHAnsi" w:cstheme="minorHAnsi"/>
                <w:lang w:eastAsia="fr-FR"/>
              </w:rPr>
              <w:tab/>
            </w:r>
          </w:p>
          <w:p w14:paraId="6E8CA3BC"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247242C2"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p>
          <w:p w14:paraId="4E77CFD6"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w:t>
            </w:r>
            <w:r w:rsidRPr="0018465B">
              <w:rPr>
                <w:rFonts w:asciiTheme="minorHAnsi" w:eastAsia="Comic Sans MS" w:hAnsiTheme="minorHAnsi" w:cstheme="minorHAnsi"/>
                <w:lang w:eastAsia="fr-FR"/>
              </w:rPr>
              <w:tab/>
            </w:r>
          </w:p>
        </w:tc>
      </w:tr>
    </w:tbl>
    <w:p w14:paraId="27ED1846" w14:textId="77777777" w:rsidR="0018465B" w:rsidRPr="0018465B" w:rsidRDefault="0018465B" w:rsidP="009A30EC">
      <w:pPr>
        <w:widowControl/>
        <w:autoSpaceDE/>
        <w:autoSpaceDN/>
        <w:spacing w:line="276" w:lineRule="auto"/>
        <w:rPr>
          <w:rFonts w:asciiTheme="minorHAnsi" w:eastAsia="Comic Sans MS" w:hAnsiTheme="minorHAnsi" w:cstheme="minorHAnsi"/>
          <w:lang w:eastAsia="fr-FR"/>
        </w:rPr>
      </w:pPr>
    </w:p>
    <w:p w14:paraId="4DC9065A"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4058B21"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53B7420F"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86E27D2"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74FA6C1E"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4612AA04" w14:textId="77777777" w:rsidR="0018465B" w:rsidRPr="0018465B" w:rsidRDefault="0018465B" w:rsidP="0018465B">
      <w:pPr>
        <w:widowControl/>
        <w:autoSpaceDE/>
        <w:autoSpaceDN/>
        <w:spacing w:line="276" w:lineRule="auto"/>
        <w:rPr>
          <w:rFonts w:asciiTheme="minorHAnsi" w:eastAsia="Comic Sans MS" w:hAnsiTheme="minorHAnsi" w:cstheme="minorHAnsi"/>
          <w:lang w:eastAsia="fr-FR"/>
        </w:rPr>
      </w:pPr>
      <w:r w:rsidRPr="0018465B">
        <w:rPr>
          <w:rFonts w:asciiTheme="minorHAnsi" w:eastAsia="Calibri" w:hAnsiTheme="minorHAnsi" w:cstheme="minorHAnsi"/>
          <w:lang w:eastAsia="fr-FR"/>
        </w:rPr>
        <w:br w:type="page"/>
      </w:r>
    </w:p>
    <w:p w14:paraId="4F5384C6" w14:textId="2D7B6FF1" w:rsidR="0018465B" w:rsidRPr="0018465B" w:rsidRDefault="0018465B" w:rsidP="00D50E37">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after="160" w:line="259" w:lineRule="auto"/>
        <w:jc w:val="center"/>
        <w:rPr>
          <w:rFonts w:asciiTheme="minorHAnsi" w:eastAsia="Comic Sans MS" w:hAnsiTheme="minorHAnsi" w:cstheme="minorHAnsi"/>
          <w:b/>
          <w:sz w:val="32"/>
          <w:u w:val="single"/>
          <w:lang w:eastAsia="fr-FR"/>
        </w:rPr>
      </w:pPr>
      <w:r w:rsidRPr="0018465B">
        <w:rPr>
          <w:rFonts w:asciiTheme="minorHAnsi" w:eastAsia="Comic Sans MS" w:hAnsiTheme="minorHAnsi" w:cstheme="minorHAnsi"/>
          <w:b/>
          <w:sz w:val="32"/>
          <w:lang w:eastAsia="fr-FR"/>
        </w:rPr>
        <w:lastRenderedPageBreak/>
        <w:t>FICHE SANITAIRE DE LIAISON</w:t>
      </w:r>
    </w:p>
    <w:p w14:paraId="564D163A" w14:textId="77777777" w:rsidR="00D50E37"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Prénom du parent 1 </w:t>
      </w:r>
    </w:p>
    <w:p w14:paraId="52198D79" w14:textId="665A9053"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Tel : </w:t>
      </w:r>
    </w:p>
    <w:p w14:paraId="49F3C8D4" w14:textId="7A99D651" w:rsidR="00D50E37" w:rsidRDefault="00D50E37" w:rsidP="0018465B">
      <w:pPr>
        <w:widowControl/>
        <w:tabs>
          <w:tab w:val="left" w:pos="9639"/>
        </w:tabs>
        <w:autoSpaceDE/>
        <w:autoSpaceDN/>
        <w:spacing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NOM / Prénom du</w:t>
      </w:r>
      <w:r w:rsidR="0018465B" w:rsidRPr="0018465B">
        <w:rPr>
          <w:rFonts w:asciiTheme="minorHAnsi" w:eastAsia="Comic Sans MS" w:hAnsiTheme="minorHAnsi" w:cstheme="minorHAnsi"/>
          <w:lang w:eastAsia="fr-FR"/>
        </w:rPr>
        <w:t xml:space="preserve"> parent 2 : </w:t>
      </w:r>
    </w:p>
    <w:p w14:paraId="39554A3A" w14:textId="286C3E17"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Tel : </w:t>
      </w:r>
    </w:p>
    <w:p w14:paraId="180D62CC"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 xml:space="preserve">Médecin traitant : </w:t>
      </w:r>
    </w:p>
    <w:p w14:paraId="415E789E" w14:textId="7ABFCDB2" w:rsidR="00D50E37" w:rsidRDefault="0018465B" w:rsidP="0018465B">
      <w:pPr>
        <w:widowControl/>
        <w:tabs>
          <w:tab w:val="left" w:pos="5670"/>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p>
    <w:p w14:paraId="5493E9C6" w14:textId="2B4311A3" w:rsidR="0018465B" w:rsidRPr="0018465B" w:rsidRDefault="0018465B" w:rsidP="0018465B">
      <w:pPr>
        <w:widowControl/>
        <w:tabs>
          <w:tab w:val="left" w:pos="5670"/>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Tel :</w:t>
      </w:r>
    </w:p>
    <w:p w14:paraId="497C3D93" w14:textId="47086A50"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w:t>
      </w:r>
    </w:p>
    <w:p w14:paraId="3E5318C7"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Vaccinations</w:t>
      </w:r>
    </w:p>
    <w:p w14:paraId="14EA651C" w14:textId="78ECE2E0"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Les vaccinations obligatoires de votre enfant sont-elles à jour ? </w:t>
      </w:r>
      <w:sdt>
        <w:sdtPr>
          <w:rPr>
            <w:rFonts w:asciiTheme="minorHAnsi" w:eastAsia="Comic Sans MS" w:hAnsiTheme="minorHAnsi" w:cstheme="minorHAnsi"/>
            <w:lang w:eastAsia="fr-FR"/>
          </w:rPr>
          <w:id w:val="1983346730"/>
          <w14:checkbox>
            <w14:checked w14:val="0"/>
            <w14:checkedState w14:val="2612" w14:font="MS Gothic"/>
            <w14:uncheckedState w14:val="2610" w14:font="MS Gothic"/>
          </w14:checkbox>
        </w:sdtPr>
        <w:sdtEndPr/>
        <w:sdtContent>
          <w:r w:rsidR="00D50E37">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280614932"/>
          <w14:checkbox>
            <w14:checked w14:val="0"/>
            <w14:checkedState w14:val="2612" w14:font="MS Gothic"/>
            <w14:uncheckedState w14:val="2610" w14:font="MS Gothic"/>
          </w14:checkbox>
        </w:sdtPr>
        <w:sdtEndPr/>
        <w:sdtContent>
          <w:r w:rsidR="00D50E37">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non</w:t>
      </w:r>
    </w:p>
    <w:p w14:paraId="7F359C57"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lang w:eastAsia="fr-FR"/>
        </w:rPr>
      </w:pPr>
      <w:r w:rsidRPr="0018465B">
        <w:rPr>
          <w:rFonts w:ascii="Segoe UI Symbol" w:eastAsia="Wingdings" w:hAnsi="Segoe UI Symbol" w:cs="Segoe UI Symbol"/>
          <w:b/>
          <w:lang w:eastAsia="fr-FR"/>
        </w:rPr>
        <w:t>⮊</w:t>
      </w:r>
      <w:r w:rsidRPr="0018465B">
        <w:rPr>
          <w:rFonts w:asciiTheme="minorHAnsi" w:eastAsia="Comic Sans MS" w:hAnsiTheme="minorHAnsi" w:cstheme="minorHAnsi"/>
          <w:b/>
          <w:lang w:eastAsia="fr-FR"/>
        </w:rPr>
        <w:t xml:space="preserve"> Joindre une photocopie des pages concernées du carnet de santé.</w:t>
      </w:r>
    </w:p>
    <w:p w14:paraId="46BBA626"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p>
    <w:p w14:paraId="27E1D30D" w14:textId="0AFA380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smallCaps/>
          <w:u w:val="single"/>
          <w:lang w:eastAsia="fr-FR"/>
        </w:rPr>
        <w:t xml:space="preserve">Votre enfant </w:t>
      </w:r>
      <w:proofErr w:type="spellStart"/>
      <w:r w:rsidRPr="0018465B">
        <w:rPr>
          <w:rFonts w:asciiTheme="minorHAnsi" w:eastAsia="Comic Sans MS" w:hAnsiTheme="minorHAnsi" w:cstheme="minorHAnsi"/>
          <w:b/>
          <w:smallCaps/>
          <w:u w:val="single"/>
          <w:lang w:eastAsia="fr-FR"/>
        </w:rPr>
        <w:t>suit-il</w:t>
      </w:r>
      <w:proofErr w:type="spellEnd"/>
      <w:r w:rsidRPr="0018465B">
        <w:rPr>
          <w:rFonts w:asciiTheme="minorHAnsi" w:eastAsia="Comic Sans MS" w:hAnsiTheme="minorHAnsi" w:cstheme="minorHAnsi"/>
          <w:b/>
          <w:smallCaps/>
          <w:u w:val="single"/>
          <w:lang w:eastAsia="fr-FR"/>
        </w:rPr>
        <w:t xml:space="preserve"> un traitement médical ?</w:t>
      </w:r>
      <w:r w:rsidRPr="0018465B">
        <w:rPr>
          <w:rFonts w:asciiTheme="minorHAnsi" w:eastAsia="Comic Sans MS" w:hAnsiTheme="minorHAnsi" w:cstheme="minorHAnsi"/>
          <w:lang w:eastAsia="fr-FR"/>
        </w:rPr>
        <w:t xml:space="preserve">  </w:t>
      </w:r>
      <w:sdt>
        <w:sdtPr>
          <w:rPr>
            <w:rFonts w:asciiTheme="minorHAnsi" w:eastAsia="Comic Sans MS" w:hAnsiTheme="minorHAnsi" w:cstheme="minorHAnsi"/>
            <w:lang w:eastAsia="fr-FR"/>
          </w:rPr>
          <w:id w:val="-2110497629"/>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oui      </w:t>
      </w:r>
      <w:sdt>
        <w:sdtPr>
          <w:rPr>
            <w:rFonts w:asciiTheme="minorHAnsi" w:eastAsia="Comic Sans MS" w:hAnsiTheme="minorHAnsi" w:cstheme="minorHAnsi"/>
            <w:lang w:eastAsia="fr-FR"/>
          </w:rPr>
          <w:id w:val="-400299226"/>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p>
    <w:p w14:paraId="1D6A6BF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Segoe UI Symbol" w:eastAsia="Wingdings" w:hAnsi="Segoe UI Symbol" w:cs="Segoe UI Symbol"/>
          <w:b/>
          <w:lang w:eastAsia="fr-FR"/>
        </w:rPr>
        <w:t>⮊</w:t>
      </w:r>
      <w:r w:rsidRPr="0018465B">
        <w:rPr>
          <w:rFonts w:asciiTheme="minorHAnsi" w:eastAsia="Comic Sans MS" w:hAnsiTheme="minorHAnsi" w:cstheme="minorHAnsi"/>
          <w:b/>
          <w:lang w:eastAsia="fr-FR"/>
        </w:rPr>
        <w:t xml:space="preserve"> Si oui, joindre une ordonnance récente et les médicaments correspondants (boîtes de médicaments dans leurs emballages d'origine marquées au nom de l'enfant, avec la notice).</w:t>
      </w:r>
    </w:p>
    <w:p w14:paraId="16BDDA0D"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NB : Aucun médicament ne pourra être pris à l'école sans ordonnance datée et signée par un médecin.</w:t>
      </w:r>
    </w:p>
    <w:p w14:paraId="0C62D1FC"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 oui --&gt;REMPLIR ET SIGNER L’ANNEXE 1-médicaments hors PAI</w:t>
      </w:r>
    </w:p>
    <w:p w14:paraId="461E58EF"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p>
    <w:p w14:paraId="15469EFF" w14:textId="3F110921"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smallCaps/>
          <w:u w:val="single"/>
          <w:lang w:eastAsia="fr-FR"/>
        </w:rPr>
        <w:t xml:space="preserve">L’enfant </w:t>
      </w:r>
      <w:proofErr w:type="spellStart"/>
      <w:r w:rsidRPr="0018465B">
        <w:rPr>
          <w:rFonts w:asciiTheme="minorHAnsi" w:eastAsia="Comic Sans MS" w:hAnsiTheme="minorHAnsi" w:cstheme="minorHAnsi"/>
          <w:b/>
          <w:smallCaps/>
          <w:u w:val="single"/>
          <w:lang w:eastAsia="fr-FR"/>
        </w:rPr>
        <w:t>a-t-il</w:t>
      </w:r>
      <w:proofErr w:type="spellEnd"/>
      <w:r w:rsidRPr="0018465B">
        <w:rPr>
          <w:rFonts w:asciiTheme="minorHAnsi" w:eastAsia="Comic Sans MS" w:hAnsiTheme="minorHAnsi" w:cstheme="minorHAnsi"/>
          <w:b/>
          <w:smallCaps/>
          <w:u w:val="single"/>
          <w:lang w:eastAsia="fr-FR"/>
        </w:rPr>
        <w:t xml:space="preserve"> des allergies ?</w:t>
      </w:r>
      <w:r w:rsidRPr="0018465B">
        <w:rPr>
          <w:rFonts w:asciiTheme="minorHAnsi" w:eastAsia="Comic Sans MS" w:hAnsiTheme="minorHAnsi" w:cstheme="minorHAnsi"/>
          <w:b/>
          <w:smallCaps/>
          <w:lang w:eastAsia="fr-FR"/>
        </w:rPr>
        <w:t xml:space="preserve"> </w:t>
      </w:r>
      <w:sdt>
        <w:sdtPr>
          <w:rPr>
            <w:rFonts w:asciiTheme="minorHAnsi" w:eastAsia="Comic Sans MS" w:hAnsiTheme="minorHAnsi" w:cstheme="minorHAnsi"/>
            <w:b/>
            <w:smallCaps/>
            <w:lang w:eastAsia="fr-FR"/>
          </w:rPr>
          <w:id w:val="-1290046073"/>
          <w14:checkbox>
            <w14:checked w14:val="0"/>
            <w14:checkedState w14:val="2612" w14:font="MS Gothic"/>
            <w14:uncheckedState w14:val="2610" w14:font="MS Gothic"/>
          </w14:checkbox>
        </w:sdtPr>
        <w:sdtEndPr/>
        <w:sdtContent>
          <w:r w:rsidR="00D50E37">
            <w:rPr>
              <w:rFonts w:ascii="MS Gothic" w:eastAsia="MS Gothic" w:hAnsi="MS Gothic" w:cstheme="minorHAnsi" w:hint="eastAsia"/>
              <w:b/>
              <w:smallCaps/>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253738739"/>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p>
    <w:p w14:paraId="514E4BC4" w14:textId="77777777"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 oui, précisez la cause de l’allergie et la conduite à tenir.</w:t>
      </w:r>
    </w:p>
    <w:p w14:paraId="43BD81B5" w14:textId="63BEE734"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u w:val="single"/>
          <w:lang w:eastAsia="fr-FR"/>
        </w:rPr>
        <w:t>Si votre enfant présente un problème de santé nécessitant des mesures particulières dans le cadre scolaire</w:t>
      </w:r>
      <w:r w:rsidRPr="0018465B">
        <w:rPr>
          <w:rFonts w:asciiTheme="minorHAnsi" w:eastAsia="Comic Sans MS" w:hAnsiTheme="minorHAnsi" w:cstheme="minorHAnsi"/>
          <w:lang w:eastAsia="fr-FR"/>
        </w:rPr>
        <w:t xml:space="preserve">, un Projet d’Accueil Individualisé doit être </w:t>
      </w:r>
      <w:r w:rsidR="00D50E37">
        <w:rPr>
          <w:rFonts w:asciiTheme="minorHAnsi" w:eastAsia="Comic Sans MS" w:hAnsiTheme="minorHAnsi" w:cstheme="minorHAnsi"/>
          <w:lang w:eastAsia="fr-FR"/>
        </w:rPr>
        <w:t>mis en place à votre initiative</w:t>
      </w:r>
      <w:r w:rsidRPr="0018465B">
        <w:rPr>
          <w:rFonts w:asciiTheme="minorHAnsi" w:eastAsia="Comic Sans MS" w:hAnsiTheme="minorHAnsi" w:cstheme="minorHAnsi"/>
          <w:lang w:eastAsia="fr-FR"/>
        </w:rPr>
        <w:t xml:space="preserve"> en faisant une demande auprès du Directeur de l’école.</w:t>
      </w:r>
    </w:p>
    <w:p w14:paraId="5825DEFC" w14:textId="58657005" w:rsidR="0018465B" w:rsidRPr="0018465B" w:rsidRDefault="0018465B" w:rsidP="0018465B">
      <w:pPr>
        <w:widowControl/>
        <w:autoSpaceDE/>
        <w:autoSpaceDN/>
        <w:spacing w:line="360" w:lineRule="auto"/>
        <w:jc w:val="both"/>
        <w:rPr>
          <w:rFonts w:asciiTheme="minorHAnsi" w:eastAsia="Times New Roman" w:hAnsiTheme="minorHAnsi" w:cstheme="minorHAnsi"/>
          <w:lang w:eastAsia="fr-FR"/>
        </w:rPr>
      </w:pPr>
      <w:r w:rsidRPr="0018465B">
        <w:rPr>
          <w:rFonts w:asciiTheme="minorHAnsi" w:eastAsia="Times New Roman" w:hAnsiTheme="minorHAnsi" w:cstheme="minorHAnsi"/>
          <w:u w:val="single"/>
          <w:lang w:eastAsia="fr-FR"/>
        </w:rPr>
        <w:t>Votre enfant bénéficie-t-</w:t>
      </w:r>
      <w:proofErr w:type="gramStart"/>
      <w:r w:rsidRPr="0018465B">
        <w:rPr>
          <w:rFonts w:asciiTheme="minorHAnsi" w:eastAsia="Times New Roman" w:hAnsiTheme="minorHAnsi" w:cstheme="minorHAnsi"/>
          <w:u w:val="single"/>
          <w:lang w:eastAsia="fr-FR"/>
        </w:rPr>
        <w:t>il  déjà</w:t>
      </w:r>
      <w:proofErr w:type="gramEnd"/>
      <w:r w:rsidRPr="0018465B">
        <w:rPr>
          <w:rFonts w:asciiTheme="minorHAnsi" w:eastAsia="Times New Roman" w:hAnsiTheme="minorHAnsi" w:cstheme="minorHAnsi"/>
          <w:u w:val="single"/>
          <w:lang w:eastAsia="fr-FR"/>
        </w:rPr>
        <w:t xml:space="preserve"> d’un projet d'accueil individualisé</w:t>
      </w:r>
      <w:r w:rsidRPr="0018465B">
        <w:rPr>
          <w:rFonts w:asciiTheme="minorHAnsi" w:eastAsia="Times New Roman" w:hAnsiTheme="minorHAnsi" w:cstheme="minorHAnsi"/>
          <w:lang w:eastAsia="fr-FR"/>
        </w:rPr>
        <w:t xml:space="preserve"> ? </w:t>
      </w:r>
      <w:sdt>
        <w:sdtPr>
          <w:rPr>
            <w:rFonts w:asciiTheme="minorHAnsi" w:eastAsia="Times New Roman" w:hAnsiTheme="minorHAnsi" w:cstheme="minorHAnsi"/>
            <w:lang w:eastAsia="fr-FR"/>
          </w:rPr>
          <w:id w:val="-1093473524"/>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1274173271"/>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non</w:t>
      </w:r>
      <w:r w:rsidRPr="0018465B">
        <w:rPr>
          <w:rFonts w:asciiTheme="minorHAnsi" w:eastAsia="Times New Roman" w:hAnsiTheme="minorHAnsi" w:cstheme="minorHAnsi"/>
          <w:lang w:eastAsia="fr-FR"/>
        </w:rPr>
        <w:t xml:space="preserve"> </w:t>
      </w:r>
    </w:p>
    <w:p w14:paraId="3FE84868" w14:textId="2DC98447"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Times New Roman" w:hAnsiTheme="minorHAnsi" w:cstheme="minorHAnsi"/>
          <w:u w:val="single"/>
          <w:lang w:eastAsia="fr-FR"/>
        </w:rPr>
        <w:t>Si oui, est-il à renouveler cette année ?</w:t>
      </w:r>
      <w:r w:rsidRPr="0018465B">
        <w:rPr>
          <w:rFonts w:asciiTheme="minorHAnsi" w:eastAsia="Times New Roman" w:hAnsiTheme="minorHAnsi" w:cstheme="minorHAnsi"/>
          <w:lang w:eastAsia="fr-FR"/>
        </w:rPr>
        <w:t xml:space="preserve">  </w:t>
      </w:r>
      <w:sdt>
        <w:sdtPr>
          <w:rPr>
            <w:rFonts w:asciiTheme="minorHAnsi" w:eastAsia="Times New Roman" w:hAnsiTheme="minorHAnsi" w:cstheme="minorHAnsi"/>
            <w:lang w:eastAsia="fr-FR"/>
          </w:rPr>
          <w:id w:val="1745529643"/>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oui       </w:t>
      </w:r>
      <w:sdt>
        <w:sdtPr>
          <w:rPr>
            <w:rFonts w:asciiTheme="minorHAnsi" w:eastAsia="Comic Sans MS" w:hAnsiTheme="minorHAnsi" w:cstheme="minorHAnsi"/>
            <w:lang w:eastAsia="fr-FR"/>
          </w:rPr>
          <w:id w:val="1561753616"/>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r w:rsidRPr="0018465B">
        <w:rPr>
          <w:rFonts w:asciiTheme="minorHAnsi" w:eastAsia="Comic Sans MS" w:hAnsiTheme="minorHAnsi" w:cstheme="minorHAnsi"/>
          <w:lang w:eastAsia="fr-FR"/>
        </w:rPr>
        <w:tab/>
      </w:r>
    </w:p>
    <w:p w14:paraId="4D2E95F9"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 xml:space="preserve">L’enfant </w:t>
      </w:r>
      <w:proofErr w:type="spellStart"/>
      <w:r w:rsidRPr="0018465B">
        <w:rPr>
          <w:rFonts w:asciiTheme="minorHAnsi" w:eastAsia="Comic Sans MS" w:hAnsiTheme="minorHAnsi" w:cstheme="minorHAnsi"/>
          <w:b/>
          <w:smallCaps/>
          <w:u w:val="single"/>
          <w:lang w:eastAsia="fr-FR"/>
        </w:rPr>
        <w:t>a-t-il</w:t>
      </w:r>
      <w:proofErr w:type="spellEnd"/>
      <w:r w:rsidRPr="0018465B">
        <w:rPr>
          <w:rFonts w:asciiTheme="minorHAnsi" w:eastAsia="Comic Sans MS" w:hAnsiTheme="minorHAnsi" w:cstheme="minorHAnsi"/>
          <w:b/>
          <w:smallCaps/>
          <w:u w:val="single"/>
          <w:lang w:eastAsia="fr-FR"/>
        </w:rPr>
        <w:t xml:space="preserve"> connu des difficultés de santé ?</w:t>
      </w:r>
      <w:r w:rsidRPr="0018465B">
        <w:rPr>
          <w:rFonts w:asciiTheme="minorHAnsi" w:eastAsia="Comic Sans MS" w:hAnsiTheme="minorHAnsi" w:cstheme="minorHAnsi"/>
          <w:smallCaps/>
          <w:lang w:eastAsia="fr-FR"/>
        </w:rPr>
        <w:t xml:space="preserve"> </w:t>
      </w:r>
      <w:r w:rsidRPr="0018465B">
        <w:rPr>
          <w:rFonts w:asciiTheme="minorHAnsi" w:eastAsia="Comic Sans MS" w:hAnsiTheme="minorHAnsi" w:cstheme="minorHAnsi"/>
          <w:lang w:eastAsia="fr-FR"/>
        </w:rPr>
        <w:t>(</w:t>
      </w:r>
      <w:proofErr w:type="gramStart"/>
      <w:r w:rsidRPr="0018465B">
        <w:rPr>
          <w:rFonts w:asciiTheme="minorHAnsi" w:eastAsia="Comic Sans MS" w:hAnsiTheme="minorHAnsi" w:cstheme="minorHAnsi"/>
          <w:lang w:eastAsia="fr-FR"/>
        </w:rPr>
        <w:t>maladie</w:t>
      </w:r>
      <w:proofErr w:type="gramEnd"/>
      <w:r w:rsidRPr="0018465B">
        <w:rPr>
          <w:rFonts w:asciiTheme="minorHAnsi" w:eastAsia="Comic Sans MS" w:hAnsiTheme="minorHAnsi" w:cstheme="minorHAnsi"/>
          <w:lang w:eastAsia="fr-FR"/>
        </w:rPr>
        <w:t xml:space="preserve">, accident, crises convulsives, hospitalisation, opération, rééducation…). Merci d’en préciser </w:t>
      </w:r>
      <w:r w:rsidRPr="0018465B">
        <w:rPr>
          <w:rFonts w:asciiTheme="minorHAnsi" w:eastAsia="Comic Sans MS" w:hAnsiTheme="minorHAnsi" w:cstheme="minorHAnsi"/>
          <w:b/>
          <w:smallCaps/>
          <w:u w:val="single"/>
          <w:lang w:eastAsia="fr-FR"/>
        </w:rPr>
        <w:t>les dates</w:t>
      </w:r>
      <w:r w:rsidRPr="0018465B">
        <w:rPr>
          <w:rFonts w:asciiTheme="minorHAnsi" w:eastAsia="Comic Sans MS" w:hAnsiTheme="minorHAnsi" w:cstheme="minorHAnsi"/>
          <w:b/>
          <w:smallCaps/>
          <w:lang w:eastAsia="fr-FR"/>
        </w:rPr>
        <w:t xml:space="preserve"> </w:t>
      </w:r>
      <w:r w:rsidRPr="0018465B">
        <w:rPr>
          <w:rFonts w:asciiTheme="minorHAnsi" w:eastAsia="Comic Sans MS" w:hAnsiTheme="minorHAnsi" w:cstheme="minorHAnsi"/>
          <w:lang w:eastAsia="fr-FR"/>
        </w:rPr>
        <w:t>et les</w:t>
      </w:r>
      <w:r w:rsidRPr="0018465B">
        <w:rPr>
          <w:rFonts w:asciiTheme="minorHAnsi" w:eastAsia="Comic Sans MS" w:hAnsiTheme="minorHAnsi" w:cstheme="minorHAnsi"/>
          <w:b/>
          <w:smallCaps/>
          <w:lang w:eastAsia="fr-FR"/>
        </w:rPr>
        <w:t xml:space="preserve"> </w:t>
      </w:r>
      <w:r w:rsidRPr="0018465B">
        <w:rPr>
          <w:rFonts w:asciiTheme="minorHAnsi" w:eastAsia="Comic Sans MS" w:hAnsiTheme="minorHAnsi" w:cstheme="minorHAnsi"/>
          <w:b/>
          <w:smallCaps/>
          <w:u w:val="single"/>
          <w:lang w:eastAsia="fr-FR"/>
        </w:rPr>
        <w:t>précautions à prendre</w:t>
      </w:r>
    </w:p>
    <w:p w14:paraId="1ED5EEEF" w14:textId="77777777" w:rsidR="00D50E37" w:rsidRDefault="00D50E37" w:rsidP="0018465B">
      <w:pPr>
        <w:widowControl/>
        <w:autoSpaceDE/>
        <w:autoSpaceDN/>
        <w:spacing w:line="276" w:lineRule="auto"/>
        <w:jc w:val="both"/>
        <w:rPr>
          <w:rFonts w:asciiTheme="minorHAnsi" w:eastAsia="Comic Sans MS" w:hAnsiTheme="minorHAnsi" w:cstheme="minorHAnsi"/>
          <w:b/>
          <w:smallCaps/>
          <w:lang w:eastAsia="fr-FR"/>
        </w:rPr>
      </w:pPr>
    </w:p>
    <w:p w14:paraId="67FE2DA4" w14:textId="77777777" w:rsidR="00D50E37" w:rsidRDefault="00D50E37" w:rsidP="0018465B">
      <w:pPr>
        <w:widowControl/>
        <w:autoSpaceDE/>
        <w:autoSpaceDN/>
        <w:spacing w:line="276" w:lineRule="auto"/>
        <w:jc w:val="both"/>
        <w:rPr>
          <w:rFonts w:asciiTheme="minorHAnsi" w:eastAsia="Comic Sans MS" w:hAnsiTheme="minorHAnsi" w:cstheme="minorHAnsi"/>
          <w:b/>
          <w:smallCaps/>
          <w:lang w:eastAsia="fr-FR"/>
        </w:rPr>
      </w:pPr>
    </w:p>
    <w:p w14:paraId="15EDE21F" w14:textId="103BFA4E"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Recommandations utiles des parents</w:t>
      </w:r>
    </w:p>
    <w:p w14:paraId="6208853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Votre enfant porte-t-il des lunettes, des lentilles, des prothèses auditives, des prothèses dentaires, </w:t>
      </w:r>
      <w:proofErr w:type="spellStart"/>
      <w:r w:rsidRPr="0018465B">
        <w:rPr>
          <w:rFonts w:asciiTheme="minorHAnsi" w:eastAsia="Comic Sans MS" w:hAnsiTheme="minorHAnsi" w:cstheme="minorHAnsi"/>
          <w:lang w:eastAsia="fr-FR"/>
        </w:rPr>
        <w:t>etc</w:t>
      </w:r>
      <w:proofErr w:type="spellEnd"/>
      <w:r w:rsidRPr="0018465B">
        <w:rPr>
          <w:rFonts w:asciiTheme="minorHAnsi" w:eastAsia="Comic Sans MS" w:hAnsiTheme="minorHAnsi" w:cstheme="minorHAnsi"/>
          <w:lang w:eastAsia="fr-FR"/>
        </w:rPr>
        <w:t> ?</w:t>
      </w:r>
    </w:p>
    <w:p w14:paraId="7BEC8E63"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Merci de nous préciser les précautions à prendre.</w:t>
      </w:r>
    </w:p>
    <w:p w14:paraId="6C5C471A" w14:textId="77777777" w:rsidR="00D50E37" w:rsidRDefault="00D50E37" w:rsidP="0018465B">
      <w:pPr>
        <w:widowControl/>
        <w:tabs>
          <w:tab w:val="left" w:pos="9639"/>
        </w:tabs>
        <w:autoSpaceDE/>
        <w:autoSpaceDN/>
        <w:spacing w:line="276" w:lineRule="auto"/>
        <w:jc w:val="both"/>
        <w:rPr>
          <w:rFonts w:asciiTheme="minorHAnsi" w:eastAsia="Comic Sans MS" w:hAnsiTheme="minorHAnsi" w:cstheme="minorHAnsi"/>
          <w:lang w:eastAsia="fr-FR"/>
        </w:rPr>
      </w:pPr>
    </w:p>
    <w:p w14:paraId="7663835F" w14:textId="3EB3A7A2" w:rsidR="0018465B" w:rsidRPr="0018465B" w:rsidRDefault="00D50E37" w:rsidP="0018465B">
      <w:pPr>
        <w:widowControl/>
        <w:tabs>
          <w:tab w:val="left" w:pos="9639"/>
        </w:tabs>
        <w:autoSpaceDE/>
        <w:autoSpaceDN/>
        <w:spacing w:line="276"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 xml:space="preserve">Nous soussignés, </w:t>
      </w:r>
    </w:p>
    <w:p w14:paraId="62B3D224" w14:textId="77777777" w:rsidR="0018465B" w:rsidRPr="0018465B" w:rsidRDefault="0018465B" w:rsidP="0018465B">
      <w:pPr>
        <w:widowControl/>
        <w:tabs>
          <w:tab w:val="left" w:pos="9639"/>
        </w:tabs>
        <w:autoSpaceDE/>
        <w:autoSpaceDN/>
        <w:spacing w:line="276" w:lineRule="auto"/>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lang w:eastAsia="fr-FR"/>
        </w:rPr>
        <w:t>responsables</w:t>
      </w:r>
      <w:proofErr w:type="gramEnd"/>
      <w:r w:rsidRPr="0018465B">
        <w:rPr>
          <w:rFonts w:asciiTheme="minorHAnsi" w:eastAsia="Comic Sans MS" w:hAnsiTheme="minorHAnsi" w:cstheme="minorHAnsi"/>
          <w:lang w:eastAsia="fr-FR"/>
        </w:rPr>
        <w:t xml:space="preserve"> légaux de l’enfant et titulaires de l’autorité parentale, certifions l’exactitude des renseignements mentionnés dans cette fiche.</w:t>
      </w:r>
    </w:p>
    <w:p w14:paraId="27918805" w14:textId="77777777" w:rsidR="0018465B" w:rsidRPr="0018465B" w:rsidRDefault="0018465B" w:rsidP="0018465B">
      <w:pPr>
        <w:widowControl/>
        <w:autoSpaceDE/>
        <w:autoSpaceDN/>
        <w:jc w:val="both"/>
        <w:rPr>
          <w:rFonts w:asciiTheme="minorHAnsi" w:eastAsia="Comic Sans MS" w:hAnsiTheme="minorHAnsi" w:cstheme="minorHAnsi"/>
          <w:b/>
          <w:color w:val="000000"/>
          <w:lang w:eastAsia="fr-FR"/>
        </w:rPr>
      </w:pPr>
      <w:r w:rsidRPr="0018465B">
        <w:rPr>
          <w:rFonts w:asciiTheme="minorHAnsi" w:eastAsia="Comic Sans MS" w:hAnsiTheme="minorHAnsi" w:cstheme="minorHAnsi"/>
          <w:b/>
          <w:color w:val="000000"/>
          <w:lang w:eastAsia="fr-FR"/>
        </w:rPr>
        <w:t xml:space="preserve">En cas d’urgence, nous autorisons la responsable de l’école à prendre toutes les mesures rendues nécessaires par l’état de l’enfant : soins d’urgence, transport, hospitalisation, interventions cliniques </w:t>
      </w:r>
      <w:r w:rsidRPr="0018465B">
        <w:rPr>
          <w:rFonts w:asciiTheme="minorHAnsi" w:eastAsia="Comic Sans MS" w:hAnsiTheme="minorHAnsi" w:cstheme="minorHAnsi"/>
          <w:b/>
          <w:color w:val="000000"/>
          <w:lang w:eastAsia="fr-FR"/>
        </w:rPr>
        <w:lastRenderedPageBreak/>
        <w:t>jugées indispensables et urgentes par le médecin appelé, en cas d’impossibilité de nous joindre (nous ou le médecin traitant) dans les meilleurs délais.</w:t>
      </w:r>
    </w:p>
    <w:p w14:paraId="151BF299"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6C3695B2" w14:textId="77777777" w:rsidR="0018465B" w:rsidRPr="0018465B" w:rsidRDefault="0018465B" w:rsidP="0018465B">
      <w:pPr>
        <w:widowControl/>
        <w:tabs>
          <w:tab w:val="left" w:pos="5670"/>
          <w:tab w:val="left" w:pos="7513"/>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Fait le …………………… à </w:t>
      </w:r>
      <w:r w:rsidRPr="0018465B">
        <w:rPr>
          <w:rFonts w:asciiTheme="minorHAnsi" w:eastAsia="Comic Sans MS" w:hAnsiTheme="minorHAnsi" w:cstheme="minorHAnsi"/>
          <w:lang w:eastAsia="fr-FR"/>
        </w:rPr>
        <w:tab/>
        <w:t xml:space="preserve"> Signatures :</w:t>
      </w:r>
    </w:p>
    <w:p w14:paraId="0519BDC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alibri" w:hAnsiTheme="minorHAnsi" w:cstheme="minorHAnsi"/>
          <w:lang w:eastAsia="fr-FR"/>
        </w:rPr>
        <w:br w:type="page"/>
      </w:r>
    </w:p>
    <w:p w14:paraId="47918B20"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9665557"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tabs>
          <w:tab w:val="right" w:pos="9639"/>
        </w:tabs>
        <w:autoSpaceDE/>
        <w:autoSpaceDN/>
        <w:spacing w:line="360"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VOTRE ENFANT</w:t>
      </w:r>
    </w:p>
    <w:p w14:paraId="15E4D29C" w14:textId="77777777" w:rsidR="0018465B" w:rsidRPr="0018465B" w:rsidRDefault="0018465B" w:rsidP="0018465B">
      <w:pPr>
        <w:widowControl/>
        <w:tabs>
          <w:tab w:val="right" w:pos="9639"/>
        </w:tabs>
        <w:autoSpaceDE/>
        <w:autoSpaceDN/>
        <w:spacing w:line="360" w:lineRule="auto"/>
        <w:rPr>
          <w:rFonts w:asciiTheme="minorHAnsi" w:eastAsia="Comic Sans MS" w:hAnsiTheme="minorHAnsi" w:cstheme="minorHAnsi"/>
          <w:lang w:eastAsia="fr-FR"/>
        </w:rPr>
      </w:pPr>
    </w:p>
    <w:p w14:paraId="067062A6" w14:textId="344035B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Quel est son Âge à ce jour ?</w:t>
      </w:r>
      <w:r w:rsidRPr="0018465B">
        <w:rPr>
          <w:rFonts w:asciiTheme="minorHAnsi" w:eastAsia="Comic Sans MS" w:hAnsiTheme="minorHAnsi" w:cstheme="minorHAnsi"/>
          <w:lang w:eastAsia="fr-FR"/>
        </w:rPr>
        <w:tab/>
      </w:r>
    </w:p>
    <w:p w14:paraId="208521B8"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roofErr w:type="spellStart"/>
      <w:r w:rsidRPr="0018465B">
        <w:rPr>
          <w:rFonts w:asciiTheme="minorHAnsi" w:eastAsia="Comic Sans MS" w:hAnsiTheme="minorHAnsi" w:cstheme="minorHAnsi"/>
          <w:lang w:eastAsia="fr-FR"/>
        </w:rPr>
        <w:t>A-t-il</w:t>
      </w:r>
      <w:proofErr w:type="spellEnd"/>
      <w:r w:rsidRPr="0018465B">
        <w:rPr>
          <w:rFonts w:asciiTheme="minorHAnsi" w:eastAsia="Comic Sans MS" w:hAnsiTheme="minorHAnsi" w:cstheme="minorHAnsi"/>
          <w:lang w:eastAsia="fr-FR"/>
        </w:rPr>
        <w:t xml:space="preserve"> besoin de faire la sieste (précisez ses horaires)? </w:t>
      </w:r>
      <w:r w:rsidRPr="0018465B">
        <w:rPr>
          <w:rFonts w:asciiTheme="minorHAnsi" w:eastAsia="Comic Sans MS" w:hAnsiTheme="minorHAnsi" w:cstheme="minorHAnsi"/>
          <w:lang w:eastAsia="fr-FR"/>
        </w:rPr>
        <w:tab/>
      </w:r>
    </w:p>
    <w:p w14:paraId="6944E201"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1BC3504"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7218E82" w14:textId="1DDA155C"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Scolarité / mode d’instruction antérieurs :</w:t>
      </w:r>
    </w:p>
    <w:p w14:paraId="56D724B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04DB75E"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6F77BB7"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452B491" w14:textId="00805989"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 vécu en </w:t>
      </w:r>
      <w:proofErr w:type="spellStart"/>
      <w:r w:rsidRPr="0018465B">
        <w:rPr>
          <w:rFonts w:asciiTheme="minorHAnsi" w:eastAsia="Comic Sans MS" w:hAnsiTheme="minorHAnsi" w:cstheme="minorHAnsi"/>
          <w:lang w:eastAsia="fr-FR"/>
        </w:rPr>
        <w:t>a-t-il</w:t>
      </w:r>
      <w:proofErr w:type="spellEnd"/>
      <w:r w:rsidRPr="0018465B">
        <w:rPr>
          <w:rFonts w:asciiTheme="minorHAnsi" w:eastAsia="Comic Sans MS" w:hAnsiTheme="minorHAnsi" w:cstheme="minorHAnsi"/>
          <w:lang w:eastAsia="fr-FR"/>
        </w:rPr>
        <w:t xml:space="preserve">/elle </w:t>
      </w:r>
      <w:proofErr w:type="spellStart"/>
      <w:r w:rsidRPr="0018465B">
        <w:rPr>
          <w:rFonts w:asciiTheme="minorHAnsi" w:eastAsia="Comic Sans MS" w:hAnsiTheme="minorHAnsi" w:cstheme="minorHAnsi"/>
          <w:lang w:eastAsia="fr-FR"/>
        </w:rPr>
        <w:t>eu</w:t>
      </w:r>
      <w:proofErr w:type="spellEnd"/>
      <w:r w:rsidRPr="0018465B">
        <w:rPr>
          <w:rFonts w:asciiTheme="minorHAnsi" w:eastAsia="Comic Sans MS" w:hAnsiTheme="minorHAnsi" w:cstheme="minorHAnsi"/>
          <w:lang w:eastAsia="fr-FR"/>
        </w:rPr>
        <w:t xml:space="preserve"> ? </w:t>
      </w:r>
      <w:r w:rsidRPr="0018465B">
        <w:rPr>
          <w:rFonts w:asciiTheme="minorHAnsi" w:eastAsia="Comic Sans MS" w:hAnsiTheme="minorHAnsi" w:cstheme="minorHAnsi"/>
          <w:lang w:eastAsia="fr-FR"/>
        </w:rPr>
        <w:tab/>
      </w:r>
    </w:p>
    <w:p w14:paraId="4EE227FC"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524C61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Pouvez-vous résumer en quelques mots/lignes ce qui vous amène à inscrire votre enfant à l’école </w:t>
      </w:r>
      <w:proofErr w:type="spellStart"/>
      <w:r w:rsidRPr="0018465B">
        <w:rPr>
          <w:rFonts w:asciiTheme="minorHAnsi" w:eastAsia="Comic Sans MS" w:hAnsiTheme="minorHAnsi" w:cstheme="minorHAnsi"/>
          <w:lang w:eastAsia="fr-FR"/>
        </w:rPr>
        <w:t>Élémen’Terre</w:t>
      </w:r>
      <w:proofErr w:type="spellEnd"/>
      <w:r w:rsidRPr="0018465B">
        <w:rPr>
          <w:rFonts w:asciiTheme="minorHAnsi" w:eastAsia="Comic Sans MS" w:hAnsiTheme="minorHAnsi" w:cstheme="minorHAnsi"/>
          <w:lang w:eastAsia="fr-FR"/>
        </w:rPr>
        <w:t>.</w:t>
      </w:r>
    </w:p>
    <w:p w14:paraId="365706C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1AC9314D"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2DD95B89"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451871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F115510"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CB18BFE"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DFD26FE" w14:textId="66F91543"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Quelles sont les qualités, compétences que vous reconnaissez à votre enfant ? </w:t>
      </w:r>
      <w:r w:rsidRPr="0018465B">
        <w:rPr>
          <w:rFonts w:asciiTheme="minorHAnsi" w:eastAsia="Comic Sans MS" w:hAnsiTheme="minorHAnsi" w:cstheme="minorHAnsi"/>
          <w:lang w:eastAsia="fr-FR"/>
        </w:rPr>
        <w:tab/>
      </w:r>
    </w:p>
    <w:p w14:paraId="0EBE27D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1E6C2148"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8920717"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B8B0852"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23CDC766" w14:textId="2526C61D"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286767E7"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Quels sont ses centres d’intérêt ? </w:t>
      </w:r>
      <w:r w:rsidRPr="0018465B">
        <w:rPr>
          <w:rFonts w:asciiTheme="minorHAnsi" w:eastAsia="Comic Sans MS" w:hAnsiTheme="minorHAnsi" w:cstheme="minorHAnsi"/>
          <w:lang w:eastAsia="fr-FR"/>
        </w:rPr>
        <w:tab/>
      </w:r>
    </w:p>
    <w:p w14:paraId="6C05CF6B" w14:textId="7FCB1E0F" w:rsidR="009A30EC"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2E4D1159" w14:textId="77777777" w:rsidR="00A60B4D" w:rsidRDefault="00A60B4D"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35F338DA" w14:textId="77777777" w:rsidR="009A30EC"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4ED8DC22" w14:textId="77777777" w:rsidR="009A30EC" w:rsidRPr="0018465B"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7081F57E"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Avec qui vit votre enfant au quotidien (parents, frères, sœurs, autres) ? </w:t>
      </w:r>
      <w:r w:rsidRPr="0018465B">
        <w:rPr>
          <w:rFonts w:asciiTheme="minorHAnsi" w:eastAsia="Comic Sans MS" w:hAnsiTheme="minorHAnsi" w:cstheme="minorHAnsi"/>
          <w:lang w:eastAsia="fr-FR"/>
        </w:rPr>
        <w:tab/>
      </w:r>
    </w:p>
    <w:p w14:paraId="61F588E9"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CAFA0F7"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FEFD26B" w14:textId="2392400B"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roofErr w:type="spellStart"/>
      <w:r w:rsidRPr="0018465B">
        <w:rPr>
          <w:rFonts w:asciiTheme="minorHAnsi" w:eastAsia="Comic Sans MS" w:hAnsiTheme="minorHAnsi" w:cstheme="minorHAnsi"/>
          <w:lang w:eastAsia="fr-FR"/>
        </w:rPr>
        <w:t>Vit-il</w:t>
      </w:r>
      <w:proofErr w:type="spellEnd"/>
      <w:r w:rsidRPr="0018465B">
        <w:rPr>
          <w:rFonts w:asciiTheme="minorHAnsi" w:eastAsia="Comic Sans MS" w:hAnsiTheme="minorHAnsi" w:cstheme="minorHAnsi"/>
          <w:lang w:eastAsia="fr-FR"/>
        </w:rPr>
        <w:t xml:space="preserve"> une garde partagée ? Comment s’organise-t-elle ? </w:t>
      </w:r>
      <w:r w:rsidRPr="0018465B">
        <w:rPr>
          <w:rFonts w:asciiTheme="minorHAnsi" w:eastAsia="Comic Sans MS" w:hAnsiTheme="minorHAnsi" w:cstheme="minorHAnsi"/>
          <w:lang w:eastAsia="fr-FR"/>
        </w:rPr>
        <w:tab/>
      </w:r>
    </w:p>
    <w:p w14:paraId="2A0C173E"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1D208AB"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453A7A4"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E68297C" w14:textId="01A36483"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2D0C795A"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Quels sont les repères importants (repères, règles, valeurs, interdits…) dans votre fonctionnement familial ? </w:t>
      </w:r>
      <w:r w:rsidRPr="0018465B">
        <w:rPr>
          <w:rFonts w:asciiTheme="minorHAnsi" w:eastAsia="Comic Sans MS" w:hAnsiTheme="minorHAnsi" w:cstheme="minorHAnsi"/>
          <w:lang w:eastAsia="fr-FR"/>
        </w:rPr>
        <w:tab/>
      </w:r>
    </w:p>
    <w:p w14:paraId="5FFB6908"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9238DF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B39F7C3"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2983C8C" w14:textId="44097E2A"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557B24F"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Quelles sont les activités de votre enfant en dehors de l’école et de la maison ? Avec qui les partage-t-il ? </w:t>
      </w:r>
      <w:r w:rsidRPr="0018465B">
        <w:rPr>
          <w:rFonts w:asciiTheme="minorHAnsi" w:eastAsia="Comic Sans MS" w:hAnsiTheme="minorHAnsi" w:cstheme="minorHAnsi"/>
          <w:lang w:eastAsia="fr-FR"/>
        </w:rPr>
        <w:tab/>
      </w:r>
    </w:p>
    <w:p w14:paraId="4A028006"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87614BA" w14:textId="39E2B9E6"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505D6C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C0C47E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E3024EE"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80587BD"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7355039"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3539080"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7DB204B"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C72B403"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770D4F9"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EA70DEE"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9CE2327"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42751C8"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3792B7D"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A863F57"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4B38B9C8"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5A3C0AF1" w14:textId="77777777" w:rsidR="0018465B" w:rsidRPr="0018465B" w:rsidRDefault="0018465B" w:rsidP="009A30EC">
      <w:pPr>
        <w:rPr>
          <w:rFonts w:asciiTheme="minorHAnsi" w:eastAsia="Comic Sans MS" w:hAnsiTheme="minorHAnsi" w:cstheme="minorHAnsi"/>
          <w:lang w:eastAsia="fr-FR"/>
        </w:rPr>
      </w:pPr>
    </w:p>
    <w:p w14:paraId="4C7C9EDC"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AA1395B" w14:textId="5CF64D5B" w:rsid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0027A77" w14:textId="2A21225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42F27DD" w14:textId="30193555"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21FD4DF" w14:textId="2A36446E"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EEC0C7E" w14:textId="77777777" w:rsidR="00A60B4D" w:rsidRPr="0018465B"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6222F46" w14:textId="77777777" w:rsidR="0018465B" w:rsidRPr="0018465B" w:rsidRDefault="0018465B" w:rsidP="0018465B">
      <w:pPr>
        <w:widowControl/>
        <w:tabs>
          <w:tab w:val="right" w:pos="9639"/>
        </w:tabs>
        <w:autoSpaceDE/>
        <w:autoSpaceDN/>
        <w:jc w:val="both"/>
        <w:rPr>
          <w:rFonts w:asciiTheme="minorHAnsi" w:eastAsia="Comic Sans MS" w:hAnsiTheme="minorHAnsi" w:cstheme="minorHAnsi"/>
          <w:b/>
          <w:i/>
          <w:lang w:eastAsia="fr-FR"/>
        </w:rPr>
      </w:pPr>
      <w:r w:rsidRPr="0018465B">
        <w:rPr>
          <w:rFonts w:asciiTheme="minorHAnsi" w:eastAsia="Comic Sans MS" w:hAnsiTheme="minorHAnsi" w:cstheme="minorHAnsi"/>
          <w:b/>
          <w:i/>
          <w:lang w:eastAsia="fr-FR"/>
        </w:rPr>
        <w:lastRenderedPageBreak/>
        <w:t xml:space="preserve">Si l’enfant peut lire/écrire lui-même, il peut remplir seul cette page. </w:t>
      </w:r>
    </w:p>
    <w:p w14:paraId="787C7AC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A7E0E49"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Es-tu (est-il) content de rentrer à l’école</w:t>
      </w:r>
      <w:r w:rsidRPr="0018465B">
        <w:rPr>
          <w:rFonts w:asciiTheme="minorHAnsi" w:eastAsia="Comic Sans MS" w:hAnsiTheme="minorHAnsi" w:cstheme="minorHAnsi"/>
          <w:b/>
          <w:lang w:eastAsia="fr-FR"/>
        </w:rPr>
        <w:t xml:space="preserve"> </w:t>
      </w:r>
      <w:proofErr w:type="spellStart"/>
      <w:r w:rsidRPr="0018465B">
        <w:rPr>
          <w:rFonts w:asciiTheme="minorHAnsi" w:eastAsia="Comic Sans MS" w:hAnsiTheme="minorHAnsi" w:cstheme="minorHAnsi"/>
          <w:b/>
          <w:lang w:eastAsia="fr-FR"/>
        </w:rPr>
        <w:t>Élémen’Terre</w:t>
      </w:r>
      <w:proofErr w:type="spellEnd"/>
      <w:r w:rsidRPr="0018465B">
        <w:rPr>
          <w:rFonts w:asciiTheme="minorHAnsi" w:eastAsia="Comic Sans MS" w:hAnsiTheme="minorHAnsi" w:cstheme="minorHAnsi"/>
          <w:lang w:eastAsia="fr-FR"/>
        </w:rPr>
        <w:t> ?</w:t>
      </w:r>
      <w:r w:rsidRPr="0018465B">
        <w:rPr>
          <w:rFonts w:asciiTheme="minorHAnsi" w:eastAsia="Comic Sans MS" w:hAnsiTheme="minorHAnsi" w:cstheme="minorHAnsi"/>
          <w:lang w:eastAsia="fr-FR"/>
        </w:rPr>
        <w:tab/>
      </w:r>
    </w:p>
    <w:p w14:paraId="133E7C0C"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A44E720"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28844191"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740B762"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96E169C"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C1AE34D" w14:textId="58C7F0CF"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Peux-tu (pouvez-vous) expliquer pourquoi ? </w:t>
      </w:r>
      <w:r w:rsidRPr="0018465B">
        <w:rPr>
          <w:rFonts w:asciiTheme="minorHAnsi" w:eastAsia="Comic Sans MS" w:hAnsiTheme="minorHAnsi" w:cstheme="minorHAnsi"/>
          <w:lang w:eastAsia="fr-FR"/>
        </w:rPr>
        <w:tab/>
      </w:r>
    </w:p>
    <w:p w14:paraId="6A9684AE"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EF09422"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B2C6FD2"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613534B"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E40118F"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44F522B5" w14:textId="6E6F4893"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Y </w:t>
      </w:r>
      <w:proofErr w:type="spellStart"/>
      <w:r w:rsidRPr="0018465B">
        <w:rPr>
          <w:rFonts w:asciiTheme="minorHAnsi" w:eastAsia="Comic Sans MS" w:hAnsiTheme="minorHAnsi" w:cstheme="minorHAnsi"/>
          <w:lang w:eastAsia="fr-FR"/>
        </w:rPr>
        <w:t>a-t-il</w:t>
      </w:r>
      <w:proofErr w:type="spellEnd"/>
      <w:r w:rsidRPr="0018465B">
        <w:rPr>
          <w:rFonts w:asciiTheme="minorHAnsi" w:eastAsia="Comic Sans MS" w:hAnsiTheme="minorHAnsi" w:cstheme="minorHAnsi"/>
          <w:lang w:eastAsia="fr-FR"/>
        </w:rPr>
        <w:t xml:space="preserve"> des choses qui t’inquiètent (vous inquiètent) ? </w:t>
      </w:r>
      <w:r w:rsidRPr="0018465B">
        <w:rPr>
          <w:rFonts w:asciiTheme="minorHAnsi" w:eastAsia="Comic Sans MS" w:hAnsiTheme="minorHAnsi" w:cstheme="minorHAnsi"/>
          <w:lang w:eastAsia="fr-FR"/>
        </w:rPr>
        <w:tab/>
      </w:r>
    </w:p>
    <w:p w14:paraId="68BE3E28"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369CEAE"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B982641"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B17A1A2"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8572A58"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2B550F6" w14:textId="54A0CFF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Qu’est-ce qui t’intéresse (l’intéresse) beaucoup en ce moment ? </w:t>
      </w:r>
      <w:r w:rsidRPr="0018465B">
        <w:rPr>
          <w:rFonts w:asciiTheme="minorHAnsi" w:eastAsia="Comic Sans MS" w:hAnsiTheme="minorHAnsi" w:cstheme="minorHAnsi"/>
          <w:lang w:eastAsia="fr-FR"/>
        </w:rPr>
        <w:tab/>
      </w:r>
    </w:p>
    <w:p w14:paraId="3EF8A3E5"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1A7511D5"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FF77811"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7340710D"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6EC204B"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6AB142CD" w14:textId="0A3DFBA8"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 serait l’école idéale pour toi (pour vous) ? </w:t>
      </w:r>
      <w:r w:rsidRPr="0018465B">
        <w:rPr>
          <w:rFonts w:asciiTheme="minorHAnsi" w:eastAsia="Comic Sans MS" w:hAnsiTheme="minorHAnsi" w:cstheme="minorHAnsi"/>
          <w:lang w:eastAsia="fr-FR"/>
        </w:rPr>
        <w:tab/>
      </w:r>
    </w:p>
    <w:p w14:paraId="27D34690" w14:textId="77777777" w:rsidR="00A60B4D" w:rsidRDefault="00A60B4D"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6CF7912" w14:textId="263A5B74"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70649DB3"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F02C70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89A19B5"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1AD8F725" w14:textId="77777777" w:rsidR="00EC3F03" w:rsidRDefault="00EC3F03">
      <w:pPr>
        <w:rPr>
          <w:rFonts w:asciiTheme="minorHAnsi" w:eastAsia="Comic Sans MS" w:hAnsiTheme="minorHAnsi" w:cstheme="minorHAnsi"/>
          <w:lang w:eastAsia="fr-FR"/>
        </w:rPr>
      </w:pPr>
      <w:r>
        <w:rPr>
          <w:rFonts w:asciiTheme="minorHAnsi" w:eastAsia="Comic Sans MS" w:hAnsiTheme="minorHAnsi" w:cstheme="minorHAnsi"/>
          <w:lang w:eastAsia="fr-FR"/>
        </w:rPr>
        <w:br w:type="page"/>
      </w:r>
    </w:p>
    <w:p w14:paraId="24C10E4C" w14:textId="07205367" w:rsidR="0018465B" w:rsidRPr="0018465B" w:rsidRDefault="0018465B" w:rsidP="00A60B4D">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59"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lastRenderedPageBreak/>
        <w:t>AUTORISATION DE SORTIES SCOLAIRES</w:t>
      </w:r>
    </w:p>
    <w:p w14:paraId="1D4E4A03" w14:textId="77777777" w:rsidR="0018465B" w:rsidRPr="0018465B" w:rsidRDefault="0018465B" w:rsidP="0018465B">
      <w:pPr>
        <w:widowControl/>
        <w:autoSpaceDE/>
        <w:autoSpaceDN/>
        <w:spacing w:line="259" w:lineRule="auto"/>
        <w:jc w:val="center"/>
        <w:rPr>
          <w:rFonts w:asciiTheme="minorHAnsi" w:eastAsia="Comic Sans MS" w:hAnsiTheme="minorHAnsi" w:cstheme="minorHAnsi"/>
          <w:b/>
          <w:lang w:eastAsia="fr-FR"/>
        </w:rPr>
      </w:pPr>
    </w:p>
    <w:p w14:paraId="5F7A04BE" w14:textId="77777777" w:rsidR="0018465B" w:rsidRPr="0018465B" w:rsidRDefault="0018465B" w:rsidP="0018465B">
      <w:pPr>
        <w:widowControl/>
        <w:autoSpaceDE/>
        <w:autoSpaceDN/>
        <w:spacing w:line="259" w:lineRule="auto"/>
        <w:jc w:val="both"/>
        <w:rPr>
          <w:rFonts w:asciiTheme="minorHAnsi" w:eastAsia="Comic Sans MS" w:hAnsiTheme="minorHAnsi" w:cstheme="minorHAnsi"/>
          <w:lang w:eastAsia="fr-FR"/>
        </w:rPr>
      </w:pPr>
    </w:p>
    <w:p w14:paraId="5297A915" w14:textId="77777777" w:rsidR="00A60B4D"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Nous soussignés, </w:t>
      </w:r>
    </w:p>
    <w:p w14:paraId="6714DAF1" w14:textId="744FAD2B" w:rsidR="0018465B" w:rsidRPr="0018465B"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Pr>
          <w:rFonts w:asciiTheme="minorHAnsi" w:eastAsia="Comic Sans MS" w:hAnsiTheme="minorHAnsi" w:cstheme="minorHAnsi"/>
          <w:lang w:eastAsia="fr-FR"/>
        </w:rPr>
        <w:t>parent</w:t>
      </w:r>
      <w:proofErr w:type="gramEnd"/>
      <w:r>
        <w:rPr>
          <w:rFonts w:asciiTheme="minorHAnsi" w:eastAsia="Comic Sans MS" w:hAnsiTheme="minorHAnsi" w:cstheme="minorHAnsi"/>
          <w:lang w:eastAsia="fr-FR"/>
        </w:rPr>
        <w:t xml:space="preserve"> 1 :</w:t>
      </w:r>
    </w:p>
    <w:p w14:paraId="316FE46D" w14:textId="77777777" w:rsidR="00A60B4D"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
    <w:p w14:paraId="26203B4D" w14:textId="1BBE7EA3" w:rsidR="0018465B"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Pr>
          <w:rFonts w:asciiTheme="minorHAnsi" w:eastAsia="Comic Sans MS" w:hAnsiTheme="minorHAnsi" w:cstheme="minorHAnsi"/>
          <w:lang w:eastAsia="fr-FR"/>
        </w:rPr>
        <w:t>parent</w:t>
      </w:r>
      <w:proofErr w:type="gramEnd"/>
      <w:r>
        <w:rPr>
          <w:rFonts w:asciiTheme="minorHAnsi" w:eastAsia="Comic Sans MS" w:hAnsiTheme="minorHAnsi" w:cstheme="minorHAnsi"/>
          <w:lang w:eastAsia="fr-FR"/>
        </w:rPr>
        <w:t xml:space="preserve"> 2 :</w:t>
      </w:r>
    </w:p>
    <w:p w14:paraId="5F151DB4" w14:textId="77777777" w:rsidR="00A60B4D" w:rsidRPr="0018465B"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
    <w:p w14:paraId="3D8FB417"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lang w:eastAsia="fr-FR"/>
        </w:rPr>
        <w:t>autorisons</w:t>
      </w:r>
      <w:proofErr w:type="gramEnd"/>
      <w:r w:rsidRPr="0018465B">
        <w:rPr>
          <w:rFonts w:asciiTheme="minorHAnsi" w:eastAsia="Comic Sans MS" w:hAnsiTheme="minorHAnsi" w:cstheme="minorHAnsi"/>
          <w:lang w:eastAsia="fr-FR"/>
        </w:rPr>
        <w:t xml:space="preserve"> notre enfant</w:t>
      </w:r>
      <w:r w:rsidRPr="0018465B">
        <w:rPr>
          <w:rFonts w:asciiTheme="minorHAnsi" w:eastAsia="Comic Sans MS" w:hAnsiTheme="minorHAnsi" w:cstheme="minorHAnsi"/>
          <w:lang w:eastAsia="fr-FR"/>
        </w:rPr>
        <w:tab/>
      </w:r>
    </w:p>
    <w:p w14:paraId="4CFCBC4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lang w:eastAsia="fr-FR"/>
        </w:rPr>
        <w:t>à</w:t>
      </w:r>
      <w:proofErr w:type="gramEnd"/>
      <w:r w:rsidRPr="0018465B">
        <w:rPr>
          <w:rFonts w:asciiTheme="minorHAnsi" w:eastAsia="Comic Sans MS" w:hAnsiTheme="minorHAnsi" w:cstheme="minorHAnsi"/>
          <w:lang w:eastAsia="fr-FR"/>
        </w:rPr>
        <w:t xml:space="preserve"> participer à toutes les activités se déroulant en dehors de l’enceinte de l’école, et à effectuer les déplacements, à pied ou en véhicules de transport autorisés, liés à ces activités.</w:t>
      </w:r>
    </w:p>
    <w:p w14:paraId="16CF0B0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FE6668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w:t>
      </w:r>
      <w:proofErr w:type="gramStart"/>
      <w:r w:rsidRPr="0018465B">
        <w:rPr>
          <w:rFonts w:asciiTheme="minorHAnsi" w:eastAsia="Comic Sans MS" w:hAnsiTheme="minorHAnsi" w:cstheme="minorHAnsi"/>
          <w:lang w:eastAsia="fr-FR"/>
        </w:rPr>
        <w:t>…….</w:t>
      </w:r>
      <w:proofErr w:type="gramEnd"/>
      <w:r w:rsidRPr="0018465B">
        <w:rPr>
          <w:rFonts w:asciiTheme="minorHAnsi" w:eastAsia="Comic Sans MS" w:hAnsiTheme="minorHAnsi" w:cstheme="minorHAnsi"/>
          <w:lang w:eastAsia="fr-FR"/>
        </w:rPr>
        <w:t xml:space="preserve">. </w:t>
      </w:r>
      <w:proofErr w:type="gramStart"/>
      <w:r w:rsidRPr="0018465B">
        <w:rPr>
          <w:rFonts w:asciiTheme="minorHAnsi" w:eastAsia="Comic Sans MS" w:hAnsiTheme="minorHAnsi" w:cstheme="minorHAnsi"/>
          <w:lang w:eastAsia="fr-FR"/>
        </w:rPr>
        <w:t>à</w:t>
      </w:r>
      <w:proofErr w:type="gramEnd"/>
      <w:r w:rsidRPr="0018465B">
        <w:rPr>
          <w:rFonts w:asciiTheme="minorHAnsi" w:eastAsia="Comic Sans MS" w:hAnsiTheme="minorHAnsi" w:cstheme="minorHAnsi"/>
          <w:lang w:eastAsia="fr-FR"/>
        </w:rPr>
        <w:t xml:space="preserve"> ……………………………………………………………………………</w:t>
      </w:r>
    </w:p>
    <w:p w14:paraId="64F82D3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FEBB7E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p w14:paraId="30FBDF3B"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9AFB5F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E5D020"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2F6E495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34FFA5A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E81FF55"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DROIT À L'IMAGE</w:t>
      </w:r>
    </w:p>
    <w:p w14:paraId="068DE434" w14:textId="77777777" w:rsidR="00A60B4D"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Nous soussignés, </w:t>
      </w:r>
    </w:p>
    <w:p w14:paraId="6C2D44A8" w14:textId="278D979C" w:rsidR="0018465B" w:rsidRPr="0018465B"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Pr>
          <w:rFonts w:asciiTheme="minorHAnsi" w:eastAsia="Comic Sans MS" w:hAnsiTheme="minorHAnsi" w:cstheme="minorHAnsi"/>
          <w:lang w:eastAsia="fr-FR"/>
        </w:rPr>
        <w:t>parent</w:t>
      </w:r>
      <w:proofErr w:type="gramEnd"/>
      <w:r>
        <w:rPr>
          <w:rFonts w:asciiTheme="minorHAnsi" w:eastAsia="Comic Sans MS" w:hAnsiTheme="minorHAnsi" w:cstheme="minorHAnsi"/>
          <w:lang w:eastAsia="fr-FR"/>
        </w:rPr>
        <w:t xml:space="preserve"> 1 :</w:t>
      </w:r>
    </w:p>
    <w:p w14:paraId="2BBD419D" w14:textId="77777777" w:rsidR="00A60B4D"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
    <w:p w14:paraId="1FAFC6A3" w14:textId="51F76B11" w:rsidR="0018465B" w:rsidRPr="0018465B" w:rsidRDefault="00A60B4D"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Pr>
          <w:rFonts w:asciiTheme="minorHAnsi" w:eastAsia="Comic Sans MS" w:hAnsiTheme="minorHAnsi" w:cstheme="minorHAnsi"/>
          <w:lang w:eastAsia="fr-FR"/>
        </w:rPr>
        <w:t>parent</w:t>
      </w:r>
      <w:proofErr w:type="gramEnd"/>
      <w:r>
        <w:rPr>
          <w:rFonts w:asciiTheme="minorHAnsi" w:eastAsia="Comic Sans MS" w:hAnsiTheme="minorHAnsi" w:cstheme="minorHAnsi"/>
          <w:lang w:eastAsia="fr-FR"/>
        </w:rPr>
        <w:t xml:space="preserve"> 2 :</w:t>
      </w:r>
    </w:p>
    <w:p w14:paraId="35641A61" w14:textId="125E0E08" w:rsidR="0018465B" w:rsidRPr="0018465B" w:rsidRDefault="00004D6C" w:rsidP="0018465B">
      <w:pPr>
        <w:widowControl/>
        <w:tabs>
          <w:tab w:val="right" w:pos="9498"/>
        </w:tabs>
        <w:autoSpaceDE/>
        <w:autoSpaceDN/>
        <w:spacing w:line="360" w:lineRule="auto"/>
        <w:jc w:val="both"/>
        <w:rPr>
          <w:rFonts w:asciiTheme="minorHAnsi" w:eastAsia="Comic Sans MS" w:hAnsiTheme="minorHAnsi" w:cstheme="minorHAnsi"/>
          <w:lang w:eastAsia="fr-FR"/>
        </w:rPr>
      </w:pPr>
      <w:sdt>
        <w:sdtPr>
          <w:rPr>
            <w:rFonts w:asciiTheme="minorHAnsi" w:eastAsia="Comic Sans MS" w:hAnsiTheme="minorHAnsi" w:cstheme="minorHAnsi"/>
            <w:lang w:eastAsia="fr-FR"/>
          </w:rPr>
          <w:id w:val="477585548"/>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proofErr w:type="gramStart"/>
      <w:r w:rsidR="0018465B" w:rsidRPr="0018465B">
        <w:rPr>
          <w:rFonts w:asciiTheme="minorHAnsi" w:eastAsia="Comic Sans MS" w:hAnsiTheme="minorHAnsi" w:cstheme="minorHAnsi"/>
          <w:lang w:eastAsia="fr-FR"/>
        </w:rPr>
        <w:t>autorisons</w:t>
      </w:r>
      <w:proofErr w:type="gramEnd"/>
      <w:r w:rsidR="0018465B" w:rsidRPr="0018465B">
        <w:rPr>
          <w:rFonts w:asciiTheme="minorHAnsi" w:eastAsia="Comic Sans MS" w:hAnsiTheme="minorHAnsi" w:cstheme="minorHAnsi"/>
          <w:lang w:eastAsia="fr-FR"/>
        </w:rPr>
        <w:t xml:space="preserve"> </w:t>
      </w:r>
    </w:p>
    <w:p w14:paraId="5C54D9CC" w14:textId="5638EBE3" w:rsidR="0018465B" w:rsidRPr="0018465B" w:rsidRDefault="00004D6C" w:rsidP="0018465B">
      <w:pPr>
        <w:widowControl/>
        <w:tabs>
          <w:tab w:val="right" w:pos="9498"/>
        </w:tabs>
        <w:autoSpaceDE/>
        <w:autoSpaceDN/>
        <w:spacing w:line="360" w:lineRule="auto"/>
        <w:jc w:val="both"/>
        <w:rPr>
          <w:rFonts w:asciiTheme="minorHAnsi" w:eastAsia="Comic Sans MS" w:hAnsiTheme="minorHAnsi" w:cstheme="minorHAnsi"/>
          <w:lang w:eastAsia="fr-FR"/>
        </w:rPr>
      </w:pPr>
      <w:sdt>
        <w:sdtPr>
          <w:rPr>
            <w:rFonts w:asciiTheme="minorHAnsi" w:eastAsia="Comic Sans MS" w:hAnsiTheme="minorHAnsi" w:cstheme="minorHAnsi"/>
            <w:lang w:eastAsia="fr-FR"/>
          </w:rPr>
          <w:id w:val="-292601895"/>
          <w14:checkbox>
            <w14:checked w14:val="0"/>
            <w14:checkedState w14:val="2612" w14:font="MS Gothic"/>
            <w14:uncheckedState w14:val="2610" w14:font="MS Gothic"/>
          </w14:checkbox>
        </w:sdtPr>
        <w:sdtEndPr/>
        <w:sdtContent>
          <w:r w:rsidR="00FB329C">
            <w:rPr>
              <w:rFonts w:ascii="MS Gothic" w:eastAsia="MS Gothic" w:hAnsi="MS Gothic" w:cstheme="minorHAnsi" w:hint="eastAsia"/>
              <w:lang w:eastAsia="fr-FR"/>
            </w:rPr>
            <w:t>☐</w:t>
          </w:r>
        </w:sdtContent>
      </w:sdt>
      <w:r w:rsidR="0018465B" w:rsidRPr="0018465B">
        <w:rPr>
          <w:rFonts w:asciiTheme="minorHAnsi" w:eastAsia="Comic Sans MS" w:hAnsiTheme="minorHAnsi" w:cstheme="minorHAnsi"/>
          <w:lang w:eastAsia="fr-FR"/>
        </w:rPr>
        <w:t xml:space="preserve"> </w:t>
      </w:r>
      <w:proofErr w:type="gramStart"/>
      <w:r w:rsidR="0018465B" w:rsidRPr="0018465B">
        <w:rPr>
          <w:rFonts w:asciiTheme="minorHAnsi" w:eastAsia="Comic Sans MS" w:hAnsiTheme="minorHAnsi" w:cstheme="minorHAnsi"/>
          <w:lang w:eastAsia="fr-FR"/>
        </w:rPr>
        <w:t>n’autorisons</w:t>
      </w:r>
      <w:proofErr w:type="gramEnd"/>
      <w:r w:rsidR="0018465B" w:rsidRPr="0018465B">
        <w:rPr>
          <w:rFonts w:asciiTheme="minorHAnsi" w:eastAsia="Comic Sans MS" w:hAnsiTheme="minorHAnsi" w:cstheme="minorHAnsi"/>
          <w:lang w:eastAsia="fr-FR"/>
        </w:rPr>
        <w:t xml:space="preserve"> pas </w:t>
      </w:r>
    </w:p>
    <w:p w14:paraId="3E3449CA" w14:textId="7166D173"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lang w:eastAsia="fr-FR"/>
        </w:rPr>
        <w:t>l’école</w:t>
      </w:r>
      <w:proofErr w:type="gramEnd"/>
      <w:r w:rsidRPr="0018465B">
        <w:rPr>
          <w:rFonts w:asciiTheme="minorHAnsi" w:eastAsia="Comic Sans MS" w:hAnsiTheme="minorHAnsi" w:cstheme="minorHAnsi"/>
          <w:lang w:eastAsia="fr-FR"/>
        </w:rPr>
        <w:t xml:space="preserve"> </w:t>
      </w:r>
      <w:proofErr w:type="spellStart"/>
      <w:r w:rsidRPr="0018465B">
        <w:rPr>
          <w:rFonts w:asciiTheme="minorHAnsi" w:eastAsia="Comic Sans MS" w:hAnsiTheme="minorHAnsi" w:cstheme="minorHAnsi"/>
          <w:b/>
          <w:lang w:eastAsia="fr-FR"/>
        </w:rPr>
        <w:t>Élémen’Terre</w:t>
      </w:r>
      <w:proofErr w:type="spellEnd"/>
      <w:r w:rsidRPr="0018465B">
        <w:rPr>
          <w:rFonts w:asciiTheme="minorHAnsi" w:eastAsia="Comic Sans MS" w:hAnsiTheme="minorHAnsi" w:cstheme="minorHAnsi"/>
          <w:lang w:eastAsia="fr-FR"/>
        </w:rPr>
        <w:t xml:space="preserve"> à photographier ou filmer notre enfant</w:t>
      </w:r>
      <w:r w:rsidR="00A60B4D">
        <w:rPr>
          <w:rFonts w:asciiTheme="minorHAnsi" w:eastAsia="Comic Sans MS" w:hAnsiTheme="minorHAnsi" w:cstheme="minorHAnsi"/>
          <w:lang w:eastAsia="fr-FR"/>
        </w:rPr>
        <w:t> :</w:t>
      </w:r>
      <w:r w:rsidRPr="0018465B">
        <w:rPr>
          <w:rFonts w:asciiTheme="minorHAnsi" w:eastAsia="Comic Sans MS" w:hAnsiTheme="minorHAnsi" w:cstheme="minorHAnsi"/>
          <w:lang w:eastAsia="fr-FR"/>
        </w:rPr>
        <w:tab/>
      </w:r>
    </w:p>
    <w:p w14:paraId="76FFACB0"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proofErr w:type="gramStart"/>
      <w:r w:rsidRPr="0018465B">
        <w:rPr>
          <w:rFonts w:asciiTheme="minorHAnsi" w:eastAsia="Comic Sans MS" w:hAnsiTheme="minorHAnsi" w:cstheme="minorHAnsi"/>
          <w:lang w:eastAsia="fr-FR"/>
        </w:rPr>
        <w:t>ou</w:t>
      </w:r>
      <w:proofErr w:type="gramEnd"/>
      <w:r w:rsidRPr="0018465B">
        <w:rPr>
          <w:rFonts w:asciiTheme="minorHAnsi" w:eastAsia="Comic Sans MS" w:hAnsiTheme="minorHAnsi" w:cstheme="minorHAnsi"/>
          <w:lang w:eastAsia="fr-FR"/>
        </w:rPr>
        <w:t xml:space="preserve"> nous-mêmes dans le cadre des activités de l’association et à utiliser ces images à des fins purement pédagogiques.</w:t>
      </w:r>
    </w:p>
    <w:p w14:paraId="4990C1C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51665059"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w:t>
      </w:r>
      <w:proofErr w:type="gramStart"/>
      <w:r w:rsidRPr="0018465B">
        <w:rPr>
          <w:rFonts w:asciiTheme="minorHAnsi" w:eastAsia="Comic Sans MS" w:hAnsiTheme="minorHAnsi" w:cstheme="minorHAnsi"/>
          <w:lang w:eastAsia="fr-FR"/>
        </w:rPr>
        <w:t>…….</w:t>
      </w:r>
      <w:proofErr w:type="gramEnd"/>
      <w:r w:rsidRPr="0018465B">
        <w:rPr>
          <w:rFonts w:asciiTheme="minorHAnsi" w:eastAsia="Comic Sans MS" w:hAnsiTheme="minorHAnsi" w:cstheme="minorHAnsi"/>
          <w:lang w:eastAsia="fr-FR"/>
        </w:rPr>
        <w:t xml:space="preserve">. </w:t>
      </w:r>
      <w:proofErr w:type="gramStart"/>
      <w:r w:rsidRPr="0018465B">
        <w:rPr>
          <w:rFonts w:asciiTheme="minorHAnsi" w:eastAsia="Comic Sans MS" w:hAnsiTheme="minorHAnsi" w:cstheme="minorHAnsi"/>
          <w:lang w:eastAsia="fr-FR"/>
        </w:rPr>
        <w:t>à</w:t>
      </w:r>
      <w:proofErr w:type="gramEnd"/>
      <w:r w:rsidRPr="0018465B">
        <w:rPr>
          <w:rFonts w:asciiTheme="minorHAnsi" w:eastAsia="Comic Sans MS" w:hAnsiTheme="minorHAnsi" w:cstheme="minorHAnsi"/>
          <w:lang w:eastAsia="fr-FR"/>
        </w:rPr>
        <w:t xml:space="preserve"> ……………………………………………………………………………</w:t>
      </w:r>
    </w:p>
    <w:p w14:paraId="5D253F7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901CAD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p w14:paraId="54CEB267"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89F0AA3"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2867D44D"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7B3EF0B4" w14:textId="53307458" w:rsidR="0018465B" w:rsidRPr="0018465B" w:rsidRDefault="0018465B" w:rsidP="00A60B4D">
      <w:pPr>
        <w:widowControl/>
        <w:autoSpaceDE/>
        <w:autoSpaceDN/>
        <w:spacing w:after="160" w:line="259" w:lineRule="auto"/>
        <w:rPr>
          <w:rFonts w:asciiTheme="minorHAnsi" w:eastAsia="Comic Sans MS" w:hAnsiTheme="minorHAnsi" w:cstheme="minorHAnsi"/>
          <w:lang w:eastAsia="fr-FR"/>
        </w:rPr>
      </w:pPr>
    </w:p>
    <w:p w14:paraId="38A52BEB" w14:textId="11C98A9D" w:rsidR="0018465B" w:rsidRPr="0018465B" w:rsidRDefault="00A60B4D"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mallCaps/>
          <w:sz w:val="32"/>
          <w:lang w:eastAsia="fr-FR"/>
        </w:rPr>
      </w:pPr>
      <w:r>
        <w:rPr>
          <w:rFonts w:asciiTheme="minorHAnsi" w:eastAsia="Comic Sans MS" w:hAnsiTheme="minorHAnsi" w:cstheme="minorHAnsi"/>
          <w:b/>
          <w:smallCaps/>
          <w:sz w:val="32"/>
          <w:lang w:eastAsia="fr-FR"/>
        </w:rPr>
        <w:lastRenderedPageBreak/>
        <w:t>RÈGLEMENT DE VIE DE L’</w:t>
      </w:r>
      <w:r w:rsidR="0018465B" w:rsidRPr="0018465B">
        <w:rPr>
          <w:rFonts w:asciiTheme="minorHAnsi" w:eastAsia="Comic Sans MS" w:hAnsiTheme="minorHAnsi" w:cstheme="minorHAnsi"/>
          <w:b/>
          <w:smallCaps/>
          <w:sz w:val="32"/>
          <w:lang w:eastAsia="fr-FR"/>
        </w:rPr>
        <w:t xml:space="preserve">ECOLE </w:t>
      </w:r>
      <w:proofErr w:type="spellStart"/>
      <w:r w:rsidR="0018465B" w:rsidRPr="0018465B">
        <w:rPr>
          <w:rFonts w:asciiTheme="minorHAnsi" w:eastAsia="Comic Sans MS" w:hAnsiTheme="minorHAnsi" w:cstheme="minorHAnsi"/>
          <w:b/>
          <w:smallCaps/>
          <w:sz w:val="32"/>
          <w:szCs w:val="32"/>
          <w:lang w:eastAsia="fr-FR"/>
        </w:rPr>
        <w:t>Élémen’Terre</w:t>
      </w:r>
      <w:proofErr w:type="spellEnd"/>
    </w:p>
    <w:p w14:paraId="33929A08" w14:textId="77777777" w:rsid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Consulter et signer le document séparé</w:t>
      </w:r>
    </w:p>
    <w:p w14:paraId="1A2BFF92" w14:textId="77777777" w:rsidR="009A30EC" w:rsidRDefault="009A30EC" w:rsidP="0018465B">
      <w:pPr>
        <w:widowControl/>
        <w:autoSpaceDE/>
        <w:autoSpaceDN/>
        <w:spacing w:line="276" w:lineRule="auto"/>
        <w:jc w:val="both"/>
        <w:rPr>
          <w:rFonts w:asciiTheme="minorHAnsi" w:eastAsia="Comic Sans MS" w:hAnsiTheme="minorHAnsi" w:cstheme="minorHAnsi"/>
          <w:b/>
          <w:smallCaps/>
          <w:u w:val="single"/>
          <w:lang w:eastAsia="fr-FR"/>
        </w:rPr>
      </w:pPr>
    </w:p>
    <w:p w14:paraId="5D432580"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028FD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Nous attirons votre attention sur le fait que des activités en extérieur seront proposées régulièrement aux enfants. Il est donc souhaitable qu’ils portent des vêtements ne craignant pas les salissures, et des chaussures adaptées à l’usage extérieur.</w:t>
      </w:r>
    </w:p>
    <w:p w14:paraId="2154297B"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34C8248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L’école ne saurait être tenue pour responsable en cas de perte d’objets de valeur (bijoux, montre, etc…).</w:t>
      </w:r>
    </w:p>
    <w:p w14:paraId="7D2E4ED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94963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w:t>
      </w:r>
      <w:proofErr w:type="gramStart"/>
      <w:r w:rsidRPr="0018465B">
        <w:rPr>
          <w:rFonts w:asciiTheme="minorHAnsi" w:eastAsia="Comic Sans MS" w:hAnsiTheme="minorHAnsi" w:cstheme="minorHAnsi"/>
          <w:lang w:eastAsia="fr-FR"/>
        </w:rPr>
        <w:t>…….</w:t>
      </w:r>
      <w:proofErr w:type="gramEnd"/>
      <w:r w:rsidRPr="0018465B">
        <w:rPr>
          <w:rFonts w:asciiTheme="minorHAnsi" w:eastAsia="Comic Sans MS" w:hAnsiTheme="minorHAnsi" w:cstheme="minorHAnsi"/>
          <w:lang w:eastAsia="fr-FR"/>
        </w:rPr>
        <w:t xml:space="preserve">. </w:t>
      </w:r>
      <w:proofErr w:type="gramStart"/>
      <w:r w:rsidRPr="0018465B">
        <w:rPr>
          <w:rFonts w:asciiTheme="minorHAnsi" w:eastAsia="Comic Sans MS" w:hAnsiTheme="minorHAnsi" w:cstheme="minorHAnsi"/>
          <w:lang w:eastAsia="fr-FR"/>
        </w:rPr>
        <w:t>à</w:t>
      </w:r>
      <w:proofErr w:type="gramEnd"/>
      <w:r w:rsidRPr="0018465B">
        <w:rPr>
          <w:rFonts w:asciiTheme="minorHAnsi" w:eastAsia="Comic Sans MS" w:hAnsiTheme="minorHAnsi" w:cstheme="minorHAnsi"/>
          <w:lang w:eastAsia="fr-FR"/>
        </w:rPr>
        <w:t xml:space="preserve"> ……………………………………………………………………………</w:t>
      </w:r>
    </w:p>
    <w:p w14:paraId="035336F7"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2A704EC4" w14:textId="77777777" w:rsidR="006941CD" w:rsidRPr="009A30EC" w:rsidRDefault="0018465B" w:rsidP="009A30EC">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sectPr w:rsidR="006941CD" w:rsidRPr="009A30EC" w:rsidSect="009A30EC">
      <w:headerReference w:type="default" r:id="rId8"/>
      <w:type w:val="continuous"/>
      <w:pgSz w:w="11906" w:h="16838" w:code="9"/>
      <w:pgMar w:top="1418" w:right="1418" w:bottom="1418"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77FDF" w14:textId="77777777" w:rsidR="00004D6C" w:rsidRDefault="00004D6C" w:rsidP="00D50E37">
      <w:r>
        <w:separator/>
      </w:r>
    </w:p>
  </w:endnote>
  <w:endnote w:type="continuationSeparator" w:id="0">
    <w:p w14:paraId="07518453" w14:textId="77777777" w:rsidR="00004D6C" w:rsidRDefault="00004D6C" w:rsidP="00D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verlock">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C980D" w14:textId="77777777" w:rsidR="00004D6C" w:rsidRDefault="00004D6C" w:rsidP="00D50E37">
      <w:r>
        <w:separator/>
      </w:r>
    </w:p>
  </w:footnote>
  <w:footnote w:type="continuationSeparator" w:id="0">
    <w:p w14:paraId="12FFE896" w14:textId="77777777" w:rsidR="00004D6C" w:rsidRDefault="00004D6C" w:rsidP="00D5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8458A" w14:textId="5410E10E" w:rsidR="00D50E37" w:rsidRDefault="00D50E37">
    <w:pPr>
      <w:pStyle w:val="En-tte"/>
    </w:pPr>
    <w:r>
      <w:t xml:space="preserve">Nom-Prénom Enfant :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B59BF"/>
    <w:multiLevelType w:val="multilevel"/>
    <w:tmpl w:val="7C86A5C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E33388"/>
    <w:multiLevelType w:val="multilevel"/>
    <w:tmpl w:val="5ECAE528"/>
    <w:lvl w:ilvl="0">
      <w:start w:val="1"/>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CD"/>
    <w:rsid w:val="00004D6C"/>
    <w:rsid w:val="00135922"/>
    <w:rsid w:val="0018465B"/>
    <w:rsid w:val="006941CD"/>
    <w:rsid w:val="009A30EC"/>
    <w:rsid w:val="009D196E"/>
    <w:rsid w:val="00A60B4D"/>
    <w:rsid w:val="00AF2578"/>
    <w:rsid w:val="00D50E37"/>
    <w:rsid w:val="00DC1A21"/>
    <w:rsid w:val="00EC3F03"/>
    <w:rsid w:val="00FB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1045"/>
  <w15:docId w15:val="{C5BF9942-A7E8-467D-B01C-6A6BA4E3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114"/>
      <w:szCs w:val="114"/>
    </w:rPr>
  </w:style>
  <w:style w:type="paragraph" w:styleId="Titre">
    <w:name w:val="Title"/>
    <w:basedOn w:val="Normal"/>
    <w:uiPriority w:val="1"/>
    <w:qFormat/>
    <w:pPr>
      <w:spacing w:before="279"/>
      <w:ind w:left="2374"/>
    </w:pPr>
    <w:rPr>
      <w:b/>
      <w:bCs/>
      <w:sz w:val="145"/>
      <w:szCs w:val="145"/>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Arial" w:eastAsia="Arial" w:hAnsi="Arial" w:cs="Arial"/>
      <w:sz w:val="20"/>
      <w:szCs w:val="20"/>
      <w:lang w:val="fr-FR"/>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B32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329C"/>
    <w:rPr>
      <w:rFonts w:ascii="Segoe UI" w:eastAsia="Arial" w:hAnsi="Segoe UI" w:cs="Segoe UI"/>
      <w:sz w:val="18"/>
      <w:szCs w:val="18"/>
      <w:lang w:val="fr-FR"/>
    </w:rPr>
  </w:style>
  <w:style w:type="paragraph" w:styleId="En-tte">
    <w:name w:val="header"/>
    <w:basedOn w:val="Normal"/>
    <w:link w:val="En-tteCar"/>
    <w:uiPriority w:val="99"/>
    <w:unhideWhenUsed/>
    <w:rsid w:val="00D50E37"/>
    <w:pPr>
      <w:tabs>
        <w:tab w:val="center" w:pos="4536"/>
        <w:tab w:val="right" w:pos="9072"/>
      </w:tabs>
    </w:pPr>
  </w:style>
  <w:style w:type="character" w:customStyle="1" w:styleId="En-tteCar">
    <w:name w:val="En-tête Car"/>
    <w:basedOn w:val="Policepardfaut"/>
    <w:link w:val="En-tte"/>
    <w:uiPriority w:val="99"/>
    <w:rsid w:val="00D50E37"/>
    <w:rPr>
      <w:rFonts w:ascii="Arial" w:eastAsia="Arial" w:hAnsi="Arial" w:cs="Arial"/>
      <w:lang w:val="fr-FR"/>
    </w:rPr>
  </w:style>
  <w:style w:type="paragraph" w:styleId="Pieddepage">
    <w:name w:val="footer"/>
    <w:basedOn w:val="Normal"/>
    <w:link w:val="PieddepageCar"/>
    <w:uiPriority w:val="99"/>
    <w:unhideWhenUsed/>
    <w:rsid w:val="00D50E37"/>
    <w:pPr>
      <w:tabs>
        <w:tab w:val="center" w:pos="4536"/>
        <w:tab w:val="right" w:pos="9072"/>
      </w:tabs>
    </w:pPr>
  </w:style>
  <w:style w:type="character" w:customStyle="1" w:styleId="PieddepageCar">
    <w:name w:val="Pied de page Car"/>
    <w:basedOn w:val="Policepardfaut"/>
    <w:link w:val="Pieddepage"/>
    <w:uiPriority w:val="99"/>
    <w:rsid w:val="00D50E37"/>
    <w:rPr>
      <w:rFonts w:ascii="Arial" w:eastAsia="Arial" w:hAnsi="Arial"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1092</Words>
  <Characters>6011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Copie de Pré inscription V2</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Copie de Pré inscription V2</dc:title>
  <dc:creator>charlotte s</dc:creator>
  <cp:keywords>DAEoM3S_kXs,BAEFa3CltZ8</cp:keywords>
  <cp:lastModifiedBy>Charlotte Sarthou</cp:lastModifiedBy>
  <cp:revision>2</cp:revision>
  <dcterms:created xsi:type="dcterms:W3CDTF">2022-03-26T14:13:00Z</dcterms:created>
  <dcterms:modified xsi:type="dcterms:W3CDTF">2022-03-26T14:13:00Z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Canva</vt:lpwstr>
  </property>
  <property fmtid="{D5CDD505-2E9C-101B-9397-08002B2CF9AE}" pid="4" name="LastSaved">
    <vt:filetime>2021-08-26T00:00:00Z</vt:filetime>
  </property>
</Properties>
</file>